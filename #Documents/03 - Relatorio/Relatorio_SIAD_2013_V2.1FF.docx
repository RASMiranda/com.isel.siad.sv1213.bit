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:rsidR="008D5B89" w:rsidRDefault="008D5B89" w:rsidP="00763956">
      <w:pPr>
        <w:jc w:val="center"/>
      </w:pPr>
    </w:p>
    <w:p w:rsidR="005E2A44" w:rsidRDefault="005E2A44" w:rsidP="00763956">
      <w:pPr>
        <w:jc w:val="center"/>
      </w:pPr>
    </w:p>
    <w:p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:rsidR="003B4E54" w:rsidRDefault="003B4E54" w:rsidP="00F152B4"/>
    <w:p w:rsidR="00EF2E90" w:rsidRDefault="00142108" w:rsidP="00EF2E90">
      <w:pPr>
        <w:spacing w:before="120"/>
        <w:jc w:val="center"/>
        <w:rPr>
          <w:rFonts w:ascii="Segoe UI" w:hAnsi="Segoe UI" w:cs="Arial"/>
        </w:rPr>
      </w:pPr>
      <w:r w:rsidRPr="00142108">
        <w:rPr>
          <w:rFonts w:ascii="Segoe UI" w:hAnsi="Segoe UI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/>
      </w:tblPr>
      <w:tblGrid>
        <w:gridCol w:w="1780"/>
        <w:gridCol w:w="6598"/>
      </w:tblGrid>
      <w:tr w:rsidR="00375290" w:rsidRPr="00025FD8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Bikes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 In </w:t>
            </w:r>
            <w:proofErr w:type="spellStart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Transit</w:t>
            </w:r>
            <w:proofErr w:type="spellEnd"/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) - Fase 1 e 2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2013/03/09</w:t>
            </w:r>
          </w:p>
        </w:tc>
      </w:tr>
    </w:tbl>
    <w:p w:rsidR="00EF2E90" w:rsidRDefault="00142108" w:rsidP="00EF2E90">
      <w:pPr>
        <w:spacing w:before="240" w:after="240"/>
        <w:rPr>
          <w:rFonts w:ascii="Segoe UI" w:hAnsi="Segoe UI" w:cs="Arial"/>
        </w:rPr>
      </w:pPr>
      <w:r w:rsidRPr="00142108">
        <w:rPr>
          <w:rFonts w:ascii="Segoe UI" w:hAnsi="Segoe UI" w:cs="Arial"/>
        </w:rPr>
        <w:pict>
          <v:shape id="_x0000_i1026" type="#_x0000_t75" style="width:6in;height:7.2pt" o:hrpct="0" o:hr="t">
            <v:imagedata r:id="rId8" o:title=""/>
          </v:shape>
        </w:pict>
      </w:r>
    </w:p>
    <w:p w:rsidR="00EF2E90" w:rsidRDefault="00EF2E90">
      <w:pPr>
        <w:autoSpaceDE/>
        <w:autoSpaceDN/>
        <w:adjustRightInd/>
        <w:spacing w:after="0" w:line="240" w:lineRule="auto"/>
        <w:jc w:val="left"/>
      </w:pPr>
    </w:p>
    <w:p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proofErr w:type="spellStart"/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</w:t>
            </w:r>
            <w:proofErr w:type="spellEnd"/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 xml:space="preserve"> Borges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</w:tbl>
    <w:p w:rsidR="003022DE" w:rsidRPr="009A586B" w:rsidRDefault="003022DE">
      <w:pPr>
        <w:rPr>
          <w:sz w:val="16"/>
          <w:szCs w:val="16"/>
        </w:rPr>
      </w:pPr>
    </w:p>
    <w:bookmarkStart w:id="0" w:name="_Toc325309290" w:displacedByCustomXml="next"/>
    <w:bookmarkStart w:id="1" w:name="_Toc325215796" w:displacedByCustomXml="next"/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Content>
        <w:p w:rsidR="006C40CA" w:rsidRDefault="006C40CA">
          <w:pPr>
            <w:pStyle w:val="TOCHeading"/>
          </w:pPr>
          <w:r>
            <w:t>Índice</w:t>
          </w:r>
        </w:p>
        <w:p w:rsidR="00B63181" w:rsidRDefault="0014210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142108">
            <w:fldChar w:fldCharType="begin"/>
          </w:r>
          <w:r w:rsidR="006C40CA">
            <w:instrText xml:space="preserve"> TOC \o "1-3" \h \z \u </w:instrText>
          </w:r>
          <w:r w:rsidRPr="00142108">
            <w:fldChar w:fldCharType="separate"/>
          </w:r>
          <w:hyperlink w:anchor="_Toc353029928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29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0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1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2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Segunda Fase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3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4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5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2.3.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Notas para a Implementação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3029936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Desenvolvimento e Implementação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7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8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Modelo Lógico do sistema Operacional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9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Classificação das entidades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0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3.1.3.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Identificação de Hierarquias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1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Desenvolvimento dos modelos multidimensionais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181" w:rsidRDefault="00142108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2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3.1.5.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Data Data Profiling e Assunções</w:t>
            </w:r>
            <w:r w:rsidR="00B631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0CA" w:rsidRDefault="00142108">
          <w:r>
            <w:rPr>
              <w:b/>
              <w:bCs/>
            </w:rPr>
            <w:fldChar w:fldCharType="end"/>
          </w:r>
        </w:p>
      </w:sdtContent>
    </w:sdt>
    <w:p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" w:name="_Toc353029928"/>
      <w:r w:rsidRPr="00C269C5">
        <w:rPr>
          <w:rFonts w:ascii="Segoe UI Light" w:hAnsi="Segoe UI Light"/>
          <w:color w:val="auto"/>
          <w:sz w:val="32"/>
          <w:szCs w:val="32"/>
        </w:rPr>
        <w:t>Síntese do Caso</w:t>
      </w:r>
      <w:bookmarkEnd w:id="1"/>
      <w:bookmarkEnd w:id="0"/>
      <w:bookmarkEnd w:id="2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</w:t>
      </w:r>
      <w:proofErr w:type="spellStart"/>
      <w:r w:rsidRPr="003D1C78">
        <w:rPr>
          <w:rFonts w:ascii="Segoe UI Light" w:hAnsi="Segoe UI Light" w:cs="SFBMR10"/>
        </w:rPr>
        <w:t>Bikes</w:t>
      </w:r>
      <w:proofErr w:type="spellEnd"/>
      <w:r w:rsidRPr="003D1C78">
        <w:rPr>
          <w:rFonts w:ascii="Segoe UI Light" w:hAnsi="Segoe UI Light" w:cs="SFBMR10"/>
        </w:rPr>
        <w:t xml:space="preserve"> In </w:t>
      </w:r>
      <w:proofErr w:type="spellStart"/>
      <w:r w:rsidRPr="003D1C78">
        <w:rPr>
          <w:rFonts w:ascii="Segoe UI Light" w:hAnsi="Segoe UI Light" w:cs="SFBMR10"/>
        </w:rPr>
        <w:t>Transit</w:t>
      </w:r>
      <w:proofErr w:type="spellEnd"/>
      <w:r w:rsidRPr="003D1C78">
        <w:rPr>
          <w:rFonts w:ascii="Segoe UI Light" w:hAnsi="Segoe UI Light" w:cs="SFBMR10"/>
        </w:rPr>
        <w:t>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</w:t>
      </w:r>
      <w:proofErr w:type="spellStart"/>
      <w:r w:rsidR="0003186A">
        <w:rPr>
          <w:rFonts w:ascii="Segoe UI Light" w:hAnsi="Segoe UI Light" w:cs="SFBMR10"/>
        </w:rPr>
        <w:t>a</w:t>
      </w:r>
      <w:r w:rsidRPr="003D1C78">
        <w:rPr>
          <w:rFonts w:ascii="Segoe UI Light" w:hAnsi="Segoe UI Light" w:cs="SFBMR10"/>
        </w:rPr>
        <w:t>ctualmente</w:t>
      </w:r>
      <w:proofErr w:type="spellEnd"/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</w:t>
      </w:r>
      <w:proofErr w:type="spellStart"/>
      <w:r w:rsidRPr="003D1C78">
        <w:rPr>
          <w:rFonts w:ascii="Segoe UI Light" w:hAnsi="Segoe UI Light" w:cs="SFBMR10"/>
        </w:rPr>
        <w:t>actividades</w:t>
      </w:r>
      <w:proofErr w:type="spellEnd"/>
      <w:r w:rsidRPr="003D1C78">
        <w:rPr>
          <w:rFonts w:ascii="Segoe UI Light" w:hAnsi="Segoe UI Light" w:cs="SFBMR10"/>
        </w:rPr>
        <w:t>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as tomadas de decisão, </w:t>
      </w:r>
      <w:proofErr w:type="spellStart"/>
      <w:r w:rsidRPr="003D1C78">
        <w:rPr>
          <w:rFonts w:ascii="Segoe UI Light" w:hAnsi="Segoe UI Light" w:cs="SFBMR10"/>
        </w:rPr>
        <w:t>tácticas</w:t>
      </w:r>
      <w:proofErr w:type="spellEnd"/>
      <w:r w:rsidRPr="003D1C78">
        <w:rPr>
          <w:rFonts w:ascii="Segoe UI Light" w:hAnsi="Segoe UI Light" w:cs="SFBMR10"/>
        </w:rPr>
        <w:t xml:space="preserve">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 xml:space="preserve">data </w:t>
      </w:r>
      <w:proofErr w:type="spellStart"/>
      <w:r w:rsidRPr="003D1C78">
        <w:rPr>
          <w:rFonts w:ascii="Segoe UI Light" w:hAnsi="Segoe UI Light" w:cs="SFBTL10"/>
        </w:rPr>
        <w:t>warehouse</w:t>
      </w:r>
      <w:proofErr w:type="spellEnd"/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:rsidR="00DD1228" w:rsidRPr="00C269C5" w:rsidRDefault="00DD1228" w:rsidP="00DD1228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3" w:name="_Toc353029929"/>
      <w:r w:rsidRPr="00C269C5">
        <w:rPr>
          <w:rFonts w:ascii="Segoe UI Light" w:hAnsi="Segoe UI Light"/>
          <w:color w:val="auto"/>
        </w:rPr>
        <w:t>Primeira Fase</w:t>
      </w:r>
      <w:bookmarkEnd w:id="3"/>
    </w:p>
    <w:p w:rsidR="00DD1228" w:rsidRPr="00C269C5" w:rsidRDefault="00DD1228" w:rsidP="00DD1228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3029930"/>
      <w:r w:rsidRPr="00C269C5">
        <w:rPr>
          <w:rFonts w:ascii="Segoe UI Light" w:hAnsi="Segoe UI Light"/>
          <w:color w:val="auto"/>
        </w:rPr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com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semana e hora do dia. Serão </w:t>
      </w:r>
      <w:proofErr w:type="spellStart"/>
      <w:r w:rsidRPr="003D1C78">
        <w:rPr>
          <w:rFonts w:ascii="Segoe UI Light" w:hAnsi="Segoe UI Light" w:cs="SFBMR10"/>
        </w:rPr>
        <w:t>efectuadas</w:t>
      </w:r>
      <w:proofErr w:type="spellEnd"/>
      <w:r w:rsidRPr="003D1C78">
        <w:rPr>
          <w:rFonts w:ascii="Segoe UI Light" w:hAnsi="Segoe UI Light" w:cs="SFBMR10"/>
        </w:rPr>
        <w:t xml:space="preserve">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necessárias para </w:t>
      </w:r>
      <w:proofErr w:type="spellStart"/>
      <w:r w:rsidRPr="003D1C78">
        <w:rPr>
          <w:rFonts w:ascii="Segoe UI Light" w:hAnsi="Segoe UI Light" w:cs="SFBMR10"/>
        </w:rPr>
        <w:t>efectuar</w:t>
      </w:r>
      <w:proofErr w:type="spellEnd"/>
      <w:r w:rsidRPr="003D1C78">
        <w:rPr>
          <w:rFonts w:ascii="Segoe UI Light" w:hAnsi="Segoe UI Light" w:cs="SFBMR10"/>
        </w:rPr>
        <w:t xml:space="preserve">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proofErr w:type="spellStart"/>
      <w:r w:rsidRPr="003D1C78">
        <w:rPr>
          <w:rFonts w:ascii="Segoe UI Light" w:hAnsi="Segoe UI Light" w:cs="SFBMR10"/>
        </w:rPr>
        <w:t>efectuar</w:t>
      </w:r>
      <w:proofErr w:type="spellEnd"/>
      <w:r w:rsidRPr="003D1C78">
        <w:rPr>
          <w:rFonts w:ascii="Segoe UI Light" w:hAnsi="Segoe UI Light" w:cs="SFBMR10"/>
        </w:rPr>
        <w:t xml:space="preserve">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:rsidR="00DD1228" w:rsidRPr="00C269C5" w:rsidRDefault="00DD1228" w:rsidP="00DD1228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1" w:name="_Toc353029931"/>
      <w:proofErr w:type="spellStart"/>
      <w:r w:rsidRPr="00C269C5">
        <w:rPr>
          <w:rFonts w:ascii="Segoe UI Light" w:hAnsi="Segoe UI Light"/>
          <w:color w:val="auto"/>
        </w:rPr>
        <w:t>Objectivos</w:t>
      </w:r>
      <w:bookmarkEnd w:id="11"/>
      <w:proofErr w:type="spellEnd"/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Apresentar o modelo multidimensional mais adequado a cada um dos processos de negócio;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Descrever o que representa cada </w:t>
      </w:r>
      <w:proofErr w:type="spellStart"/>
      <w:r w:rsidRPr="00DB581D">
        <w:rPr>
          <w:rFonts w:ascii="Segoe UI Light" w:hAnsi="Segoe UI Light" w:cs="SFBMR10"/>
        </w:rPr>
        <w:t>tuplo</w:t>
      </w:r>
      <w:proofErr w:type="spellEnd"/>
      <w:r w:rsidRPr="00DB581D">
        <w:rPr>
          <w:rFonts w:ascii="Segoe UI Light" w:hAnsi="Segoe UI Light" w:cs="SFBMR10"/>
        </w:rPr>
        <w:t xml:space="preserve"> em cada tabela de factos;</w:t>
      </w:r>
    </w:p>
    <w:p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considerados relevantes tendo em conta a evolução futura do data</w:t>
      </w:r>
      <w:r w:rsidR="00DB581D"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>;</w:t>
      </w:r>
    </w:p>
    <w:p w:rsidR="00294ABE" w:rsidRP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Apresentar um esquema que ilustre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bus.</w:t>
      </w:r>
    </w:p>
    <w:p w:rsidR="00294ABE" w:rsidRPr="00C269C5" w:rsidRDefault="007449F0" w:rsidP="00294ABE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2" w:name="_Toc353029932"/>
      <w:r w:rsidRPr="00C269C5">
        <w:rPr>
          <w:rFonts w:ascii="Segoe UI Light" w:hAnsi="Segoe UI Light"/>
          <w:color w:val="auto"/>
        </w:rPr>
        <w:t>Segunda Fase</w:t>
      </w:r>
      <w:bookmarkEnd w:id="12"/>
    </w:p>
    <w:p w:rsidR="00294ABE" w:rsidRPr="00C269C5" w:rsidRDefault="00294ABE" w:rsidP="00294ABE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13" w:name="_Toc353029933"/>
      <w:r w:rsidRPr="00C269C5">
        <w:rPr>
          <w:rFonts w:ascii="Segoe UI Light" w:hAnsi="Segoe UI Light"/>
          <w:color w:val="auto"/>
        </w:rPr>
        <w:t>Requisitos Mínimos</w:t>
      </w:r>
      <w:bookmarkEnd w:id="13"/>
    </w:p>
    <w:p w:rsidR="00465051" w:rsidRDefault="00465051" w:rsidP="00465051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</w:t>
      </w:r>
      <w:proofErr w:type="spellStart"/>
      <w:r w:rsidRPr="00465051">
        <w:rPr>
          <w:rFonts w:ascii="Segoe UI Light" w:hAnsi="Segoe UI Light" w:cs="SFBBX10"/>
        </w:rPr>
        <w:t>actualizar</w:t>
      </w:r>
      <w:proofErr w:type="spellEnd"/>
      <w:r w:rsidRPr="00465051">
        <w:rPr>
          <w:rFonts w:ascii="Segoe UI Light" w:hAnsi="Segoe UI Light" w:cs="SFBBX10"/>
        </w:rPr>
        <w:t xml:space="preserve"> o data </w:t>
      </w:r>
      <w:proofErr w:type="spellStart"/>
      <w:r w:rsidRPr="00465051">
        <w:rPr>
          <w:rFonts w:ascii="Segoe UI Light" w:hAnsi="Segoe UI Light" w:cs="SFBBX10"/>
        </w:rPr>
        <w:t>warehouse</w:t>
      </w:r>
      <w:proofErr w:type="spellEnd"/>
      <w:r w:rsidRPr="00465051">
        <w:rPr>
          <w:rFonts w:ascii="Segoe UI Light" w:hAnsi="Segoe UI Light" w:cs="SFBBX10"/>
        </w:rPr>
        <w:t xml:space="preserve">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 w:rsidR="00C37819"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</w:t>
      </w:r>
      <w:proofErr w:type="spellStart"/>
      <w:r w:rsidRPr="00465051">
        <w:rPr>
          <w:rFonts w:ascii="Segoe UI Light" w:hAnsi="Segoe UI Light" w:cs="SFBBX10"/>
        </w:rPr>
        <w:t>ões</w:t>
      </w:r>
      <w:proofErr w:type="spellEnd"/>
      <w:r w:rsidRPr="00465051">
        <w:rPr>
          <w:rFonts w:ascii="Segoe UI Light" w:hAnsi="Segoe UI Light" w:cs="SFBBX10"/>
        </w:rPr>
        <w:t>) que</w:t>
      </w:r>
      <w:r w:rsidR="00C37819"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:rsidR="00294ABE" w:rsidRPr="00C269C5" w:rsidRDefault="00294ABE" w:rsidP="00294ABE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4" w:name="_Toc353029934"/>
      <w:proofErr w:type="spellStart"/>
      <w:r w:rsidRPr="00C269C5">
        <w:rPr>
          <w:rFonts w:ascii="Segoe UI Light" w:hAnsi="Segoe UI Light"/>
          <w:color w:val="auto"/>
        </w:rPr>
        <w:t>Objectivos</w:t>
      </w:r>
      <w:bookmarkEnd w:id="14"/>
      <w:proofErr w:type="spellEnd"/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Caracterizar um conjunto de dados com métricas relevantes ao desenvolvimento do ETL (data </w:t>
      </w:r>
      <w:proofErr w:type="spellStart"/>
      <w:r w:rsidRPr="00DB581D">
        <w:rPr>
          <w:rFonts w:ascii="Segoe UI Light" w:hAnsi="Segoe UI Light" w:cs="SFBMR10"/>
        </w:rPr>
        <w:t>profiling</w:t>
      </w:r>
      <w:proofErr w:type="spellEnd"/>
      <w:r w:rsidRPr="00DB581D">
        <w:rPr>
          <w:rFonts w:ascii="Segoe UI Light" w:hAnsi="Segoe UI Light" w:cs="SFBMR10"/>
        </w:rPr>
        <w:t>);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Identificar e implementar as formas mais </w:t>
      </w:r>
      <w:proofErr w:type="spellStart"/>
      <w:r w:rsidRPr="00DB581D">
        <w:rPr>
          <w:rFonts w:ascii="Segoe UI Light" w:hAnsi="Segoe UI Light" w:cs="SFBMR10"/>
        </w:rPr>
        <w:t>correctas</w:t>
      </w:r>
      <w:proofErr w:type="spellEnd"/>
      <w:r w:rsidRPr="00DB581D">
        <w:rPr>
          <w:rFonts w:ascii="Segoe UI Light" w:hAnsi="Segoe UI Light" w:cs="SFBMR10"/>
        </w:rPr>
        <w:t xml:space="preserve"> de acesso aos dados do sistema OLTP, tendo em conta o desempenho global (OLTP+DW);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proofErr w:type="spellStart"/>
      <w:r w:rsidRPr="00DB581D">
        <w:rPr>
          <w:rFonts w:ascii="Segoe UI Light" w:hAnsi="Segoe UI Light" w:cs="SFBMR10"/>
        </w:rPr>
        <w:t>Projectar</w:t>
      </w:r>
      <w:proofErr w:type="spellEnd"/>
      <w:r w:rsidRPr="00DB581D">
        <w:rPr>
          <w:rFonts w:ascii="Segoe UI Light" w:hAnsi="Segoe UI Light" w:cs="SFBMR10"/>
        </w:rPr>
        <w:t xml:space="preserve"> e implementar processos de transformação e carregamento de dados (ETL) que suportem um fluxo de transferência, temporizado, do sistema OLTP para o data </w:t>
      </w:r>
      <w:proofErr w:type="spellStart"/>
      <w:r w:rsidRPr="00DB581D">
        <w:rPr>
          <w:rFonts w:ascii="Segoe UI Light" w:hAnsi="Segoe UI Light" w:cs="SFBMR10"/>
        </w:rPr>
        <w:t>warehouse</w:t>
      </w:r>
      <w:proofErr w:type="spellEnd"/>
      <w:r w:rsidRPr="00DB581D">
        <w:rPr>
          <w:rFonts w:ascii="Segoe UI Light" w:hAnsi="Segoe UI Light" w:cs="SFBMR10"/>
        </w:rPr>
        <w:t xml:space="preserve"> contemplando </w:t>
      </w:r>
      <w:proofErr w:type="spellStart"/>
      <w:r w:rsidRPr="00DB581D">
        <w:rPr>
          <w:rFonts w:ascii="Segoe UI Light" w:hAnsi="Segoe UI Light" w:cs="SFBMR10"/>
        </w:rPr>
        <w:t>actualizações</w:t>
      </w:r>
      <w:proofErr w:type="spellEnd"/>
      <w:r w:rsidRPr="00DB581D">
        <w:rPr>
          <w:rFonts w:ascii="Segoe UI Light" w:hAnsi="Segoe UI Light" w:cs="SFBMR10"/>
        </w:rPr>
        <w:t xml:space="preserve"> de dados já transferidos e a inserção de novos dados;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Utilizar a ferramenta SQL Server </w:t>
      </w:r>
      <w:proofErr w:type="spellStart"/>
      <w:r w:rsidRPr="00DB581D">
        <w:rPr>
          <w:rFonts w:ascii="Segoe UI Light" w:hAnsi="Segoe UI Light" w:cs="SFBMR10"/>
        </w:rPr>
        <w:t>Integrations</w:t>
      </w:r>
      <w:proofErr w:type="spellEnd"/>
      <w:r w:rsidRPr="00DB581D">
        <w:rPr>
          <w:rFonts w:ascii="Segoe UI Light" w:hAnsi="Segoe UI Light" w:cs="SFBMR10"/>
        </w:rPr>
        <w:t xml:space="preserve"> </w:t>
      </w:r>
      <w:proofErr w:type="spellStart"/>
      <w:r w:rsidRPr="00DB581D">
        <w:rPr>
          <w:rFonts w:ascii="Segoe UI Light" w:hAnsi="Segoe UI Light" w:cs="SFBMR10"/>
        </w:rPr>
        <w:t>Services</w:t>
      </w:r>
      <w:proofErr w:type="spellEnd"/>
      <w:r w:rsidRPr="00DB581D">
        <w:rPr>
          <w:rFonts w:ascii="Segoe UI Light" w:hAnsi="Segoe UI Light" w:cs="SFBMR10"/>
        </w:rPr>
        <w:t xml:space="preserve"> (SSIS) para implementar os processos de ETL, possibilitando a obtenção de configurações de repositórios externos ao pacote;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 xml:space="preserve">Identificar e implementar mecanismos de </w:t>
      </w:r>
      <w:proofErr w:type="spellStart"/>
      <w:r w:rsidRPr="00DB581D">
        <w:rPr>
          <w:rFonts w:ascii="Segoe UI Light" w:hAnsi="Segoe UI Light" w:cs="SFBMR10"/>
        </w:rPr>
        <w:t>actualização</w:t>
      </w:r>
      <w:proofErr w:type="spellEnd"/>
      <w:r w:rsidRPr="00DB581D">
        <w:rPr>
          <w:rFonts w:ascii="Segoe UI Light" w:hAnsi="Segoe UI Light" w:cs="SFBMR10"/>
        </w:rPr>
        <w:t xml:space="preserve"> dos atributos das tabelas de dimensão.</w:t>
      </w:r>
    </w:p>
    <w:p w:rsidR="00ED77A5" w:rsidRPr="00C269C5" w:rsidRDefault="00ED77A5" w:rsidP="00ED77A5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5" w:name="_Toc353029935"/>
      <w:r w:rsidRPr="00C269C5">
        <w:rPr>
          <w:rFonts w:ascii="Segoe UI Light" w:hAnsi="Segoe UI Light"/>
          <w:color w:val="auto"/>
        </w:rPr>
        <w:t>Notas para a Implementação</w:t>
      </w:r>
      <w:bookmarkEnd w:id="15"/>
    </w:p>
    <w:p w:rsidR="00426E8F" w:rsidRPr="00426E8F" w:rsidRDefault="00426E8F" w:rsidP="007916C6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 xml:space="preserve">Conceber os pacotes para serem </w:t>
      </w:r>
      <w:proofErr w:type="spellStart"/>
      <w:r w:rsidRPr="00426E8F">
        <w:rPr>
          <w:rFonts w:ascii="Segoe UI Light" w:hAnsi="Segoe UI Light" w:cs="SFBBX10"/>
        </w:rPr>
        <w:t>idempotentes</w:t>
      </w:r>
      <w:proofErr w:type="spellEnd"/>
      <w:r w:rsidRPr="00426E8F">
        <w:rPr>
          <w:rFonts w:ascii="Segoe UI Light" w:hAnsi="Segoe UI Light" w:cs="SFBBX10"/>
        </w:rPr>
        <w:t>, ou seja, que possam ser executados várias vezes, sem que o resultado final seja alterado;</w:t>
      </w:r>
    </w:p>
    <w:p w:rsidR="00EB6942" w:rsidRDefault="00426E8F" w:rsidP="007916C6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:rsidR="00085890" w:rsidRDefault="00085890" w:rsidP="00085890">
      <w:pPr>
        <w:spacing w:after="0"/>
        <w:jc w:val="left"/>
        <w:rPr>
          <w:rFonts w:ascii="Segoe UI Light" w:hAnsi="Segoe UI Light" w:cs="SFBBX10"/>
        </w:rPr>
      </w:pPr>
    </w:p>
    <w:p w:rsidR="00085890" w:rsidRPr="00085890" w:rsidRDefault="00815BFD" w:rsidP="0008589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6" w:name="_Toc353029936"/>
      <w:r>
        <w:rPr>
          <w:rFonts w:ascii="Segoe UI Light" w:hAnsi="Segoe UI Light"/>
          <w:color w:val="auto"/>
          <w:sz w:val="32"/>
          <w:szCs w:val="32"/>
        </w:rPr>
        <w:t>Desenvolvimento e Implementação</w:t>
      </w:r>
      <w:bookmarkEnd w:id="16"/>
    </w:p>
    <w:p w:rsidR="00085890" w:rsidRDefault="00085890" w:rsidP="007916C6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17" w:name="_Toc353029937"/>
      <w:r w:rsidRPr="00085890">
        <w:rPr>
          <w:rFonts w:ascii="Segoe UI Light" w:hAnsi="Segoe UI Light"/>
          <w:color w:val="auto"/>
        </w:rPr>
        <w:t>Primeira Fase</w:t>
      </w:r>
      <w:bookmarkEnd w:id="17"/>
    </w:p>
    <w:p w:rsidR="006C31B3" w:rsidRPr="006C31B3" w:rsidRDefault="006C31B3" w:rsidP="006C31B3">
      <w:r w:rsidRPr="006C31B3">
        <w:rPr>
          <w:highlight w:val="yellow"/>
        </w:rPr>
        <w:t xml:space="preserve">Desenho – Modelo de </w:t>
      </w:r>
      <w:proofErr w:type="spellStart"/>
      <w:r w:rsidRPr="006C31B3">
        <w:rPr>
          <w:highlight w:val="yellow"/>
        </w:rPr>
        <w:t>Kimball</w:t>
      </w:r>
      <w:proofErr w:type="spellEnd"/>
      <w:r w:rsidRPr="006C31B3">
        <w:rPr>
          <w:highlight w:val="yellow"/>
        </w:rPr>
        <w:t xml:space="preserve"> / modelo de </w:t>
      </w:r>
      <w:proofErr w:type="spellStart"/>
      <w:r w:rsidRPr="006C31B3">
        <w:rPr>
          <w:highlight w:val="yellow"/>
        </w:rPr>
        <w:t>Moody</w:t>
      </w:r>
      <w:proofErr w:type="spellEnd"/>
      <w:r>
        <w:t xml:space="preserve"> ()</w:t>
      </w:r>
    </w:p>
    <w:p w:rsidR="00085890" w:rsidRDefault="00085890" w:rsidP="00085890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8" w:name="_Toc353029938"/>
      <w:r>
        <w:rPr>
          <w:rFonts w:ascii="Segoe UI Light" w:hAnsi="Segoe UI Light"/>
          <w:color w:val="auto"/>
        </w:rPr>
        <w:t>Modelo Lógico do sistema Operacional</w:t>
      </w:r>
      <w:bookmarkEnd w:id="18"/>
    </w:p>
    <w:p w:rsidR="007E121A" w:rsidRPr="007E121A" w:rsidRDefault="00562560" w:rsidP="00562560">
      <w:pPr>
        <w:jc w:val="center"/>
      </w:pPr>
      <w:r>
        <w:rPr>
          <w:noProof/>
        </w:rPr>
        <w:drawing>
          <wp:inline distT="0" distB="0" distL="0" distR="0">
            <wp:extent cx="4086970" cy="298174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224" r="12074"/>
                    <a:stretch/>
                  </pic:blipFill>
                  <pic:spPr bwMode="auto">
                    <a:xfrm>
                      <a:off x="0" y="0"/>
                      <a:ext cx="4087905" cy="29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B5977" w:rsidRDefault="001B5977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9" w:name="_Toc353029939"/>
      <w:r>
        <w:rPr>
          <w:rFonts w:ascii="Segoe UI Light" w:hAnsi="Segoe UI Light"/>
          <w:color w:val="auto"/>
        </w:rPr>
        <w:t>Classificação das entidades</w:t>
      </w:r>
      <w:bookmarkEnd w:id="19"/>
    </w:p>
    <w:p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 xml:space="preserve">Data </w:t>
      </w:r>
      <w:proofErr w:type="spellStart"/>
      <w:r w:rsidRPr="005B09A4">
        <w:rPr>
          <w:rFonts w:ascii="Segoe UI Light" w:hAnsi="Segoe UI Light" w:cs="SFBBX10"/>
          <w:i/>
        </w:rPr>
        <w:t>Warehousing</w:t>
      </w:r>
      <w:proofErr w:type="spellEnd"/>
      <w:r>
        <w:rPr>
          <w:rFonts w:ascii="Segoe UI Light" w:hAnsi="Segoe UI Light" w:cs="SFBBX10"/>
          <w:i/>
        </w:rPr>
        <w:t xml:space="preserve"> </w:t>
      </w:r>
      <w:r>
        <w:rPr>
          <w:rFonts w:ascii="Segoe UI Light" w:hAnsi="Segoe UI Light" w:cs="SFBBX10"/>
        </w:rPr>
        <w:t xml:space="preserve">. É baseada em dois pressupostos: produzir uma estrutura da base de dados fácil de compreender e utilizar, facilitando a colocação de interrogações ao sistema, e </w:t>
      </w:r>
      <w:proofErr w:type="spellStart"/>
      <w:r>
        <w:rPr>
          <w:rFonts w:ascii="Segoe UI Light" w:hAnsi="Segoe UI Light" w:cs="SFBBX10"/>
        </w:rPr>
        <w:t>optimizar</w:t>
      </w:r>
      <w:proofErr w:type="spellEnd"/>
      <w:r>
        <w:rPr>
          <w:rFonts w:ascii="Segoe UI Light" w:hAnsi="Segoe UI Light" w:cs="SFBBX10"/>
        </w:rPr>
        <w:t xml:space="preserve"> o desempenho no processo de questões, em oposição à </w:t>
      </w:r>
      <w:proofErr w:type="spellStart"/>
      <w:r>
        <w:rPr>
          <w:rFonts w:ascii="Segoe UI Light" w:hAnsi="Segoe UI Light" w:cs="SFBBX10"/>
        </w:rPr>
        <w:t>optimização</w:t>
      </w:r>
      <w:proofErr w:type="spellEnd"/>
      <w:r>
        <w:rPr>
          <w:rFonts w:ascii="Segoe UI Light" w:hAnsi="Segoe UI Light" w:cs="SFBBX10"/>
        </w:rPr>
        <w:t xml:space="preserve"> do processamento de </w:t>
      </w:r>
      <w:proofErr w:type="spellStart"/>
      <w:r>
        <w:rPr>
          <w:rFonts w:ascii="Segoe UI Light" w:hAnsi="Segoe UI Light" w:cs="SFBBX10"/>
        </w:rPr>
        <w:t>actualizações</w:t>
      </w:r>
      <w:proofErr w:type="spellEnd"/>
      <w:r>
        <w:rPr>
          <w:rFonts w:ascii="Segoe UI Light" w:hAnsi="Segoe UI Light" w:cs="SFBBX10"/>
        </w:rPr>
        <w:t xml:space="preserve">, como se verifica no modelo relacional.   </w:t>
      </w:r>
    </w:p>
    <w:p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</w:t>
      </w:r>
      <w:proofErr w:type="spellStart"/>
      <w:r w:rsidR="007209D4">
        <w:rPr>
          <w:rFonts w:ascii="Segoe UI Light" w:hAnsi="Segoe UI Light" w:cs="SFBBX10"/>
        </w:rPr>
        <w:t>respectivos</w:t>
      </w:r>
      <w:proofErr w:type="spellEnd"/>
      <w:r w:rsidR="007209D4">
        <w:rPr>
          <w:rFonts w:ascii="Segoe UI Light" w:hAnsi="Segoe UI Light" w:cs="SFBBX10"/>
        </w:rPr>
        <w:t xml:space="preserve"> processos de negócio. Numa tabela de factos, um registo, ou linha da tabela, está associado a um, dado acontecimento, devendo todos os acontecimentos estarem representados recorrendo á mesma granularidade dos dados. Esta granularidade representa o nível de detalhe da informação armazenada.</w:t>
      </w:r>
    </w:p>
    <w:p w:rsidR="007E121A" w:rsidRDefault="007209D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Contudo há que analisar esta informação sobre diferentes </w:t>
      </w:r>
      <w:proofErr w:type="spellStart"/>
      <w:r>
        <w:rPr>
          <w:rFonts w:ascii="Segoe UI Light" w:hAnsi="Segoe UI Light" w:cs="SFBBX10"/>
        </w:rPr>
        <w:t>perspectivas</w:t>
      </w:r>
      <w:proofErr w:type="spellEnd"/>
      <w:r>
        <w:rPr>
          <w:rFonts w:ascii="Segoe UI Light" w:hAnsi="Segoe UI Light" w:cs="SFBBX10"/>
        </w:rPr>
        <w:t xml:space="preserve">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análise.</w:t>
      </w:r>
    </w:p>
    <w:p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</w:t>
      </w:r>
      <w:proofErr w:type="spellStart"/>
      <w:r>
        <w:rPr>
          <w:rFonts w:ascii="Segoe UI Light" w:hAnsi="Segoe UI Light" w:cs="SFBBX10"/>
        </w:rPr>
        <w:t>Moody</w:t>
      </w:r>
      <w:proofErr w:type="spellEnd"/>
      <w:r>
        <w:rPr>
          <w:rFonts w:ascii="Segoe UI Light" w:hAnsi="Segoe UI Light" w:cs="SFBBX10"/>
        </w:rPr>
        <w:t xml:space="preserve">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:rsidR="007E121A" w:rsidRDefault="007E121A" w:rsidP="007E121A">
      <w:pPr>
        <w:spacing w:after="0"/>
        <w:rPr>
          <w:rFonts w:ascii="Segoe UI Light" w:hAnsi="Segoe UI Light" w:cs="SFBBX10"/>
        </w:rPr>
      </w:pPr>
    </w:p>
    <w:p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proofErr w:type="spellStart"/>
      <w:r w:rsidRPr="007E121A">
        <w:rPr>
          <w:rFonts w:ascii="Segoe UI Light" w:hAnsi="Segoe UI Light" w:cs="SFBBX10"/>
        </w:rPr>
        <w:t>transaccionais</w:t>
      </w:r>
      <w:proofErr w:type="spellEnd"/>
      <w:r>
        <w:rPr>
          <w:rFonts w:ascii="Segoe UI Light" w:hAnsi="Segoe UI Light" w:cs="SFBBX10"/>
        </w:rPr>
        <w:t xml:space="preserve"> (Serviço, Entregas</w:t>
      </w:r>
      <w:ins w:id="20" w:author="Frederico Ferreira" w:date="2013-04-25T20:46:00Z">
        <w:r w:rsidR="00C95EF1">
          <w:rPr>
            <w:rFonts w:ascii="Segoe UI Light" w:hAnsi="Segoe UI Light" w:cs="SFBBX10"/>
          </w:rPr>
          <w:t>,</w:t>
        </w:r>
      </w:ins>
      <w:r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</w:t>
      </w:r>
      <w:proofErr w:type="spellStart"/>
      <w:r w:rsidR="003019C9">
        <w:rPr>
          <w:rFonts w:ascii="Segoe UI Light" w:hAnsi="Segoe UI Light" w:cs="SFBBX10"/>
        </w:rPr>
        <w:t>TipoServiço</w:t>
      </w:r>
      <w:proofErr w:type="spellEnd"/>
      <w:r w:rsidR="003019C9">
        <w:rPr>
          <w:rFonts w:ascii="Segoe UI Light" w:hAnsi="Segoe UI Light" w:cs="SFBBX10"/>
        </w:rPr>
        <w:t>, Cliente, Morada, Funcionário)</w:t>
      </w:r>
      <w:r w:rsidR="00BD5C5A">
        <w:rPr>
          <w:rFonts w:ascii="Segoe UI Light" w:hAnsi="Segoe UI Light" w:cs="SFBBX10"/>
        </w:rPr>
        <w:t>:</w:t>
      </w:r>
    </w:p>
    <w:p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 L</w:t>
      </w:r>
      <w:r w:rsidR="00DA670D">
        <w:rPr>
          <w:rFonts w:ascii="Segoe UI Light" w:hAnsi="Segoe UI Light" w:cs="SFBBX10"/>
        </w:rPr>
        <w:t>o</w:t>
      </w:r>
      <w:r w:rsidR="0089639F">
        <w:rPr>
          <w:rFonts w:ascii="Segoe UI Light" w:hAnsi="Segoe UI Light" w:cs="SFBBX10"/>
        </w:rPr>
        <w:t>ja, Função</w:t>
      </w:r>
      <w:r w:rsidR="00DA670D">
        <w:rPr>
          <w:rFonts w:ascii="Segoe UI Light" w:hAnsi="Segoe UI Light" w:cs="SFBBX10"/>
        </w:rPr>
        <w:t xml:space="preserve">, </w:t>
      </w:r>
      <w:proofErr w:type="spellStart"/>
      <w:r w:rsidR="00DA670D">
        <w:rPr>
          <w:rFonts w:ascii="Segoe UI Light" w:hAnsi="Segoe UI Light" w:cs="SFBBX10"/>
        </w:rPr>
        <w:t>CodigoPostal</w:t>
      </w:r>
      <w:proofErr w:type="spellEnd"/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numa estrutura multidimensional propõem-se a divisão da estrutura de negócio em dois processos, </w:t>
      </w:r>
      <w:proofErr w:type="spellStart"/>
      <w:r>
        <w:rPr>
          <w:rFonts w:ascii="Segoe UI Light" w:hAnsi="Segoe UI Light" w:cs="SFBBX10"/>
        </w:rPr>
        <w:t>respectivamente</w:t>
      </w:r>
      <w:proofErr w:type="spellEnd"/>
      <w:r w:rsidRPr="006F4B47">
        <w:rPr>
          <w:rFonts w:ascii="Segoe UI Light" w:hAnsi="Segoe UI Light" w:cs="SFBBX10"/>
        </w:rPr>
        <w:t>:</w:t>
      </w:r>
    </w:p>
    <w:p w:rsidR="006F4B47" w:rsidRPr="006F4B47" w:rsidRDefault="008A72D1" w:rsidP="007916C6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Análise </w:t>
      </w:r>
      <w:r w:rsidR="006F4B47">
        <w:rPr>
          <w:rFonts w:ascii="Segoe UI Light" w:hAnsi="Segoe UI Light" w:cs="SFBBX10"/>
        </w:rPr>
        <w:t>Operacional</w:t>
      </w:r>
      <w:r w:rsidR="006F4B47" w:rsidRPr="006F4B47">
        <w:rPr>
          <w:rFonts w:ascii="Segoe UI Light" w:hAnsi="Segoe UI Light" w:cs="SFBBX10"/>
        </w:rPr>
        <w:t>;</w:t>
      </w:r>
    </w:p>
    <w:p w:rsidR="006F4B47" w:rsidRPr="006F4B47" w:rsidRDefault="008A72D1" w:rsidP="007916C6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</w:t>
      </w:r>
      <w:r w:rsidR="006F4B47">
        <w:rPr>
          <w:rFonts w:ascii="Segoe UI Light" w:hAnsi="Segoe UI Light" w:cs="SFBBX10"/>
        </w:rPr>
        <w:t>inanceiro</w:t>
      </w:r>
      <w:r w:rsidR="006F4B47" w:rsidRPr="006F4B47">
        <w:rPr>
          <w:rFonts w:ascii="Segoe UI Light" w:hAnsi="Segoe UI Light" w:cs="SFBBX10"/>
        </w:rPr>
        <w:t>.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</w:t>
      </w:r>
      <w:proofErr w:type="spellStart"/>
      <w:r w:rsidRPr="006F4B47">
        <w:rPr>
          <w:rFonts w:ascii="Segoe UI Light" w:hAnsi="Segoe UI Light" w:cs="SFBBX10"/>
        </w:rPr>
        <w:t>Datamarts</w:t>
      </w:r>
      <w:proofErr w:type="spellEnd"/>
      <w:r w:rsidRPr="006F4B47">
        <w:rPr>
          <w:rFonts w:ascii="Segoe UI Light" w:hAnsi="Segoe UI Light" w:cs="SFBBX10"/>
        </w:rPr>
        <w:t xml:space="preserve"> para cada um dos processos de negócio identificados, convergindo, a sua informação, posteriormente para o </w:t>
      </w:r>
      <w:proofErr w:type="spellStart"/>
      <w:r w:rsidRPr="006F4B47">
        <w:rPr>
          <w:rFonts w:ascii="Segoe UI Light" w:hAnsi="Segoe UI Light" w:cs="SFBBX10"/>
        </w:rPr>
        <w:t>Datawarehouse</w:t>
      </w:r>
      <w:proofErr w:type="spellEnd"/>
      <w:r w:rsidRPr="006F4B47">
        <w:rPr>
          <w:rFonts w:ascii="Segoe UI Light" w:hAnsi="Segoe UI Light" w:cs="SFBBX10"/>
        </w:rPr>
        <w:t xml:space="preserve">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 xml:space="preserve">, adotando-se neste caso o modelo proposto por </w:t>
      </w:r>
      <w:proofErr w:type="spellStart"/>
      <w:r w:rsidRPr="006F4B47">
        <w:rPr>
          <w:rFonts w:ascii="Segoe UI Light" w:hAnsi="Segoe UI Light" w:cs="SFBBX10"/>
        </w:rPr>
        <w:t>Kimball</w:t>
      </w:r>
      <w:proofErr w:type="spellEnd"/>
      <w:r w:rsidRPr="006F4B47">
        <w:rPr>
          <w:rFonts w:ascii="Segoe UI Light" w:hAnsi="Segoe UI Light" w:cs="SFBBX10"/>
        </w:rPr>
        <w:t>.</w:t>
      </w:r>
    </w:p>
    <w:p w:rsidR="00815BFD" w:rsidRDefault="00815BFD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1" w:name="_Toc353029940"/>
      <w:r>
        <w:rPr>
          <w:rFonts w:ascii="Segoe UI Light" w:hAnsi="Segoe UI Light"/>
          <w:color w:val="auto"/>
        </w:rPr>
        <w:t>Identificação de Hierarquias</w:t>
      </w:r>
      <w:bookmarkEnd w:id="21"/>
    </w:p>
    <w:p w:rsidR="005B1087" w:rsidRDefault="00D47B42" w:rsidP="0020124C">
      <w:pPr>
        <w:pStyle w:val="ListParagraph"/>
        <w:numPr>
          <w:ilvl w:val="0"/>
          <w:numId w:val="18"/>
        </w:numPr>
      </w:pPr>
      <w:proofErr w:type="spellStart"/>
      <w:r>
        <w:t>Servico→</w:t>
      </w:r>
      <w:r w:rsidR="005B1087">
        <w:t>Morada→Pesssoa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Servico→Morada→CodigoPostal→Freguesia→Concelho→Distrito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Entrega→Servico→Cliente→Pessoa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Entrega→Servico→Morada→Pesssoa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Entrega→Servico→TipoServico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Servico→Morada→CodigoPostal→Freguesia→Concelho→Distrito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Servico→Cliente→Pessoa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Entrega→Funcionario→Loja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Entrega→Funcionario→Pessoa</w:t>
      </w:r>
      <w:proofErr w:type="spellEnd"/>
    </w:p>
    <w:p w:rsidR="005B1087" w:rsidRDefault="005B1087" w:rsidP="0020124C">
      <w:pPr>
        <w:pStyle w:val="ListParagraph"/>
        <w:numPr>
          <w:ilvl w:val="0"/>
          <w:numId w:val="18"/>
        </w:numPr>
      </w:pPr>
      <w:proofErr w:type="spellStart"/>
      <w:r>
        <w:t>Entrega→Funcionario→Função</w:t>
      </w:r>
      <w:proofErr w:type="spellEnd"/>
    </w:p>
    <w:p w:rsidR="00815BFD" w:rsidRDefault="0020124C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2" w:name="_Toc353029941"/>
      <w:r>
        <w:rPr>
          <w:rFonts w:ascii="Segoe UI Light" w:hAnsi="Segoe UI Light"/>
          <w:color w:val="auto"/>
        </w:rPr>
        <w:t>D</w:t>
      </w:r>
      <w:r w:rsidR="00815BFD">
        <w:rPr>
          <w:rFonts w:ascii="Segoe UI Light" w:hAnsi="Segoe UI Light"/>
          <w:color w:val="auto"/>
        </w:rPr>
        <w:t>esenvolvimento dos modelos multidimensionais</w:t>
      </w:r>
      <w:bookmarkEnd w:id="22"/>
    </w:p>
    <w:p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proofErr w:type="spellStart"/>
      <w:r w:rsidRPr="00815BFD">
        <w:rPr>
          <w:rFonts w:ascii="Segoe UI Light" w:hAnsi="Segoe UI Light"/>
          <w:color w:val="auto"/>
        </w:rPr>
        <w:t>Contracção</w:t>
      </w:r>
      <w:proofErr w:type="spellEnd"/>
      <w:r w:rsidRPr="00815BFD">
        <w:rPr>
          <w:rFonts w:ascii="Segoe UI Light" w:hAnsi="Segoe UI Light"/>
          <w:color w:val="auto"/>
        </w:rPr>
        <w:t xml:space="preserve"> de Hierarquias</w:t>
      </w:r>
    </w:p>
    <w:p w:rsidR="006B2D2D" w:rsidRPr="006B2D2D" w:rsidRDefault="006B2D2D" w:rsidP="006B2D2D">
      <w:pPr>
        <w:pStyle w:val="ListParagraph"/>
        <w:numPr>
          <w:ilvl w:val="0"/>
          <w:numId w:val="19"/>
        </w:numPr>
      </w:pPr>
      <w:proofErr w:type="spellStart"/>
      <w:r>
        <w:t>Morada←CodigoPostal←Freguesia←Concelho←Distrito</w:t>
      </w:r>
      <w:proofErr w:type="spellEnd"/>
    </w:p>
    <w:p w:rsidR="00815BFD" w:rsidRP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 xml:space="preserve"> Agregação</w:t>
      </w:r>
    </w:p>
    <w:p w:rsidR="001B5977" w:rsidRPr="001B5977" w:rsidRDefault="001B5977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3" w:name="_Toc353029942"/>
      <w:r w:rsidRPr="001B5977">
        <w:rPr>
          <w:rFonts w:ascii="Segoe UI Light" w:hAnsi="Segoe UI Light"/>
          <w:color w:val="auto"/>
        </w:rPr>
        <w:t xml:space="preserve">Data </w:t>
      </w:r>
      <w:proofErr w:type="spellStart"/>
      <w:r w:rsidRPr="001B5977">
        <w:rPr>
          <w:rFonts w:ascii="Segoe UI Light" w:hAnsi="Segoe UI Light"/>
          <w:color w:val="auto"/>
        </w:rPr>
        <w:t>Data</w:t>
      </w:r>
      <w:proofErr w:type="spellEnd"/>
      <w:r w:rsidRPr="001B5977">
        <w:rPr>
          <w:rFonts w:ascii="Segoe UI Light" w:hAnsi="Segoe UI Light"/>
          <w:color w:val="auto"/>
        </w:rPr>
        <w:t xml:space="preserve"> </w:t>
      </w:r>
      <w:proofErr w:type="spellStart"/>
      <w:r w:rsidRPr="001B5977">
        <w:rPr>
          <w:rFonts w:ascii="Segoe UI Light" w:hAnsi="Segoe UI Light"/>
          <w:color w:val="auto"/>
        </w:rPr>
        <w:t>Profiling</w:t>
      </w:r>
      <w:proofErr w:type="spellEnd"/>
      <w:r w:rsidRPr="001B5977">
        <w:rPr>
          <w:rFonts w:ascii="Segoe UI Light" w:hAnsi="Segoe UI Light"/>
          <w:color w:val="auto"/>
        </w:rPr>
        <w:t xml:space="preserve"> e Assunções</w:t>
      </w:r>
      <w:bookmarkEnd w:id="23"/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CodigoPostal</w:t>
      </w:r>
      <w:proofErr w:type="spellEnd"/>
    </w:p>
    <w:p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:rsidR="00A0580B" w:rsidRDefault="00A0580B" w:rsidP="00A0580B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DataLog</w:t>
      </w:r>
      <w:proofErr w:type="spellEnd"/>
    </w:p>
    <w:p w:rsidR="00A0580B" w:rsidRDefault="00A0580B" w:rsidP="00A0580B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:rsidR="005B5E09" w:rsidRPr="00A76AD6" w:rsidRDefault="005B5E09" w:rsidP="005B5E09">
      <w:pPr>
        <w:pStyle w:val="ListParagraph"/>
        <w:spacing w:after="0"/>
        <w:rPr>
          <w:rFonts w:ascii="Segoe UI Light" w:hAnsi="Segoe UI Light" w:cs="SFBBX10"/>
        </w:rPr>
      </w:pP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:rsidR="005B5E09" w:rsidRDefault="005B5E09" w:rsidP="005B5E09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Função</w:t>
      </w:r>
    </w:p>
    <w:p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</w:t>
      </w:r>
      <w:proofErr w:type="spellStart"/>
      <w:r>
        <w:rPr>
          <w:rFonts w:ascii="Segoe UI Light" w:hAnsi="Segoe UI Light" w:cs="SFBBX10"/>
        </w:rPr>
        <w:t>Funcão</w:t>
      </w:r>
      <w:proofErr w:type="spellEnd"/>
      <w:r>
        <w:rPr>
          <w:rFonts w:ascii="Segoe UI Light" w:hAnsi="Segoe UI Light" w:cs="SFBBX10"/>
        </w:rPr>
        <w:t>=3) não têm hierarquia nem loja atribuída;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InfoDemografica</w:t>
      </w:r>
      <w:proofErr w:type="spellEnd"/>
    </w:p>
    <w:p w:rsidR="005B5E09" w:rsidRDefault="005B5E09" w:rsidP="005B5E09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</w:t>
      </w:r>
      <w:proofErr w:type="spellStart"/>
      <w:r>
        <w:rPr>
          <w:rFonts w:ascii="Segoe UI Light" w:hAnsi="Segoe UI Light" w:cs="SFBBX10"/>
        </w:rPr>
        <w:t>Nome+Sobrenome</w:t>
      </w:r>
      <w:proofErr w:type="spellEnd"/>
      <w:r w:rsidR="00DA3098">
        <w:rPr>
          <w:rFonts w:ascii="Segoe UI Light" w:hAnsi="Segoe UI Light" w:cs="SFBBX10"/>
        </w:rPr>
        <w:t>;</w:t>
      </w:r>
    </w:p>
    <w:p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</w:t>
      </w:r>
      <w:proofErr w:type="spellStart"/>
      <w:r>
        <w:rPr>
          <w:rFonts w:ascii="Segoe UI Light" w:hAnsi="Segoe UI Light" w:cs="SFBBX10"/>
        </w:rPr>
        <w:t>Nome+Sobrenome</w:t>
      </w:r>
      <w:proofErr w:type="spellEnd"/>
      <w:r>
        <w:rPr>
          <w:rFonts w:ascii="Segoe UI Light" w:hAnsi="Segoe UI Light" w:cs="SFBBX10"/>
        </w:rPr>
        <w:t>”;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>
        <w:rPr>
          <w:rFonts w:ascii="Segoe UI Light" w:hAnsi="Segoe UI Light" w:cs="SFBBX10"/>
        </w:rPr>
        <w:t>TipoPagamento</w:t>
      </w:r>
      <w:proofErr w:type="spellEnd"/>
    </w:p>
    <w:p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proofErr w:type="spellStart"/>
      <w:r w:rsidRPr="00A76AD6">
        <w:rPr>
          <w:rFonts w:ascii="Segoe UI Light" w:hAnsi="Segoe UI Light" w:cs="SFBBX10"/>
        </w:rPr>
        <w:t>TipoServiço</w:t>
      </w:r>
      <w:proofErr w:type="spellEnd"/>
    </w:p>
    <w:p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17740E">
        <w:rPr>
          <w:rFonts w:ascii="Segoe UI Light" w:hAnsi="Segoe UI Light" w:cs="SFBBX10"/>
          <w:highlight w:val="yellow"/>
        </w:rPr>
        <w:t>Nada a assinalar -</w:t>
      </w:r>
    </w:p>
    <w:p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2D4F1D" w:rsidRDefault="002D4F1D" w:rsidP="00572A83">
      <w:pPr>
        <w:spacing w:after="0"/>
        <w:rPr>
          <w:rFonts w:ascii="Segoe UI Light" w:hAnsi="Segoe UI Light" w:cs="SFBBX10"/>
        </w:rPr>
      </w:pPr>
    </w:p>
    <w:p w:rsidR="00572A83" w:rsidRPr="001C234F" w:rsidRDefault="00572A83" w:rsidP="001C234F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4" w:name="_Toc325309297"/>
      <w:r w:rsidRPr="001C234F">
        <w:rPr>
          <w:rFonts w:ascii="Segoe UI Light" w:hAnsi="Segoe UI Light"/>
          <w:color w:val="auto"/>
          <w:sz w:val="32"/>
          <w:szCs w:val="32"/>
        </w:rPr>
        <w:t>Arquitetura Geral</w:t>
      </w:r>
      <w:bookmarkEnd w:id="24"/>
    </w:p>
    <w:p w:rsidR="00572A83" w:rsidRPr="001C234F" w:rsidRDefault="00572A83" w:rsidP="001C234F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25" w:name="_Toc325215801"/>
      <w:bookmarkStart w:id="26" w:name="_Toc325309298"/>
      <w:r w:rsidRPr="001C234F">
        <w:rPr>
          <w:rFonts w:ascii="Segoe UI Light" w:hAnsi="Segoe UI Light"/>
          <w:color w:val="auto"/>
        </w:rPr>
        <w:t xml:space="preserve">Arquitetura do DATAMART </w:t>
      </w:r>
      <w:r w:rsidR="001C234F">
        <w:rPr>
          <w:rFonts w:ascii="Segoe UI Light" w:hAnsi="Segoe UI Light"/>
          <w:color w:val="auto"/>
        </w:rPr>
        <w:t xml:space="preserve">- </w:t>
      </w:r>
      <w:r w:rsidRPr="001C234F">
        <w:rPr>
          <w:rFonts w:ascii="Segoe UI Light" w:hAnsi="Segoe UI Light"/>
          <w:color w:val="auto"/>
        </w:rPr>
        <w:t>“</w:t>
      </w:r>
      <w:bookmarkEnd w:id="25"/>
      <w:bookmarkEnd w:id="26"/>
      <w:proofErr w:type="spellStart"/>
      <w:r w:rsidR="007B6BB1">
        <w:rPr>
          <w:rFonts w:ascii="Segoe UI Light" w:hAnsi="Segoe UI Light"/>
          <w:color w:val="auto"/>
        </w:rPr>
        <w:t>Análise_Operacional</w:t>
      </w:r>
      <w:proofErr w:type="spellEnd"/>
      <w:r w:rsidR="001C234F">
        <w:rPr>
          <w:rFonts w:ascii="Segoe UI Light" w:hAnsi="Segoe UI Light"/>
          <w:color w:val="auto"/>
        </w:rPr>
        <w:t>”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numa estrutura multidimensional, é definida uma arquitetura de um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armazenamento dos dados. Os dados carregados para este repositório serão posteriormente analisados recorrendo a uma ferramenta OLAP.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:rsidR="00572A83" w:rsidRPr="009B129E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  <w:highlight w:val="yellow"/>
        </w:rPr>
      </w:pPr>
      <w:proofErr w:type="spellStart"/>
      <w:r w:rsidRPr="009B129E">
        <w:rPr>
          <w:rFonts w:ascii="Segoe UI Light" w:hAnsi="Segoe UI Light" w:cs="Segoe UI Light"/>
          <w:highlight w:val="yellow"/>
        </w:rPr>
        <w:t>Tipo</w:t>
      </w:r>
      <w:r w:rsidR="00E9511F">
        <w:rPr>
          <w:rFonts w:ascii="Segoe UI Light" w:hAnsi="Segoe UI Light" w:cs="Segoe UI Light"/>
          <w:highlight w:val="yellow"/>
        </w:rPr>
        <w:t>_de_Serviço</w:t>
      </w:r>
      <w:proofErr w:type="spellEnd"/>
      <w:r w:rsidRPr="009B129E">
        <w:rPr>
          <w:rFonts w:ascii="Segoe UI Light" w:hAnsi="Segoe UI Light" w:cs="Segoe UI Light"/>
          <w:highlight w:val="yellow"/>
        </w:rPr>
        <w:t>,</w:t>
      </w:r>
      <w:r w:rsidR="00572A83" w:rsidRPr="009B129E">
        <w:rPr>
          <w:rFonts w:ascii="Segoe UI Light" w:hAnsi="Segoe UI Light" w:cs="Segoe UI Light"/>
          <w:highlight w:val="yellow"/>
        </w:rPr>
        <w:t xml:space="preserve"> </w:t>
      </w:r>
      <w:r w:rsidRPr="009B129E">
        <w:rPr>
          <w:rFonts w:ascii="Segoe UI Light" w:hAnsi="Segoe UI Light" w:cs="Segoe UI Light"/>
          <w:highlight w:val="yellow"/>
        </w:rPr>
        <w:t>Loja, Região, Freguesia</w:t>
      </w:r>
      <w:r w:rsidR="00572A83" w:rsidRPr="009B129E">
        <w:rPr>
          <w:rFonts w:ascii="Segoe UI Light" w:hAnsi="Segoe UI Light" w:cs="Segoe UI Light"/>
          <w:highlight w:val="yellow"/>
        </w:rPr>
        <w:t xml:space="preserve">, </w:t>
      </w:r>
      <w:r w:rsidRPr="009B129E">
        <w:rPr>
          <w:rFonts w:ascii="Segoe UI Light" w:hAnsi="Segoe UI Light" w:cs="Segoe UI Light"/>
          <w:highlight w:val="yellow"/>
        </w:rPr>
        <w:t xml:space="preserve">Cliente, </w:t>
      </w:r>
      <w:r w:rsidR="00323E17">
        <w:rPr>
          <w:rFonts w:ascii="Segoe UI Light" w:hAnsi="Segoe UI Light" w:cs="Segoe UI Light"/>
          <w:highlight w:val="yellow"/>
        </w:rPr>
        <w:t>(</w:t>
      </w:r>
      <w:r w:rsidRPr="009B129E">
        <w:rPr>
          <w:rFonts w:ascii="Segoe UI Light" w:hAnsi="Segoe UI Light" w:cs="Segoe UI Light"/>
          <w:highlight w:val="yellow"/>
        </w:rPr>
        <w:t>Ano, M</w:t>
      </w:r>
      <w:r>
        <w:rPr>
          <w:rFonts w:ascii="Segoe UI Light" w:hAnsi="Segoe UI Light" w:cs="Segoe UI Light"/>
          <w:highlight w:val="yellow"/>
        </w:rPr>
        <w:t>ês,</w:t>
      </w:r>
      <w:r w:rsidR="00572A83" w:rsidRPr="009B129E">
        <w:rPr>
          <w:rFonts w:ascii="Segoe UI Light" w:hAnsi="Segoe UI Light" w:cs="Segoe UI Light"/>
          <w:highlight w:val="yellow"/>
        </w:rPr>
        <w:t xml:space="preserve"> </w:t>
      </w:r>
      <w:r>
        <w:rPr>
          <w:rFonts w:ascii="Segoe UI Light" w:hAnsi="Segoe UI Light" w:cs="Segoe UI Light"/>
          <w:highlight w:val="yellow"/>
        </w:rPr>
        <w:t xml:space="preserve">Trimestre, Semana, </w:t>
      </w:r>
      <w:proofErr w:type="spellStart"/>
      <w:r>
        <w:rPr>
          <w:rFonts w:ascii="Segoe UI Light" w:hAnsi="Segoe UI Light" w:cs="Segoe UI Light"/>
          <w:highlight w:val="yellow"/>
        </w:rPr>
        <w:t>Dia_da_Semana</w:t>
      </w:r>
      <w:proofErr w:type="spellEnd"/>
      <w:r w:rsidR="00323E17">
        <w:rPr>
          <w:rFonts w:ascii="Segoe UI Light" w:hAnsi="Segoe UI Light" w:cs="Segoe UI Light"/>
          <w:highlight w:val="yellow"/>
        </w:rPr>
        <w:t>)</w:t>
      </w:r>
      <w:r>
        <w:rPr>
          <w:rFonts w:ascii="Segoe UI Light" w:hAnsi="Segoe UI Light" w:cs="Segoe UI Light"/>
          <w:highlight w:val="yellow"/>
        </w:rPr>
        <w:t xml:space="preserve">, </w:t>
      </w:r>
      <w:proofErr w:type="spellStart"/>
      <w:r>
        <w:rPr>
          <w:rFonts w:ascii="Segoe UI Light" w:hAnsi="Segoe UI Light" w:cs="Segoe UI Light"/>
          <w:highlight w:val="yellow"/>
        </w:rPr>
        <w:t>Hora_do_Dia</w:t>
      </w:r>
      <w:proofErr w:type="spellEnd"/>
      <w:r w:rsidR="00572A83" w:rsidRPr="009B129E">
        <w:rPr>
          <w:rFonts w:ascii="Segoe UI Light" w:hAnsi="Segoe UI Light" w:cs="Segoe UI Light"/>
          <w:highlight w:val="yellow"/>
        </w:rPr>
        <w:t>;</w:t>
      </w:r>
    </w:p>
    <w:p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:rsidR="00572A83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tbl>
      <w:tblPr>
        <w:tblStyle w:val="TableGrid"/>
        <w:tblW w:w="0" w:type="auto"/>
        <w:tblLook w:val="04A0"/>
      </w:tblPr>
      <w:tblGrid>
        <w:gridCol w:w="967"/>
        <w:gridCol w:w="1863"/>
        <w:gridCol w:w="5664"/>
      </w:tblGrid>
      <w:tr w:rsidR="00E9511F" w:rsidRPr="005D104F" w:rsidTr="00EC3729">
        <w:trPr>
          <w:trHeight w:val="20"/>
        </w:trPr>
        <w:tc>
          <w:tcPr>
            <w:tcW w:w="96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bookmarkStart w:id="27" w:name="_GoBack"/>
            <w:bookmarkEnd w:id="27"/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</w:t>
            </w:r>
            <w:proofErr w:type="spellEnd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Colunas</w:t>
            </w:r>
            <w:proofErr w:type="spellEnd"/>
          </w:p>
        </w:tc>
      </w:tr>
      <w:tr w:rsidR="00E9511F" w:rsidRPr="005D104F" w:rsidTr="00EC3729">
        <w:trPr>
          <w:trHeight w:val="20"/>
        </w:trPr>
        <w:tc>
          <w:tcPr>
            <w:tcW w:w="967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Dimensões</w:t>
            </w:r>
            <w:proofErr w:type="spellEnd"/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D379FA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Tipo_de_Serviço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IDENTITY,</w:t>
            </w:r>
          </w:p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7B45E9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TINYINT</w:t>
            </w:r>
            <w:r w:rsidR="007B45E9"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</w:t>
            </w:r>
            <w:r w:rsidR="00D379FA"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UNIQUE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NOT NULL,</w:t>
            </w:r>
          </w:p>
          <w:p w:rsidR="00E9511F" w:rsidRPr="00A2228A" w:rsidRDefault="00A2228A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Tipo_de_Serviço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ab/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2</w:t>
            </w:r>
            <w:r w:rsidR="00E9511F" w:rsidRPr="005D104F">
              <w:rPr>
                <w:rFonts w:ascii="Segoe UI Light" w:hAnsi="Segoe UI Light" w:cs="Segoe UI Light"/>
                <w:sz w:val="20"/>
                <w:szCs w:val="20"/>
              </w:rPr>
              <w:t>0)</w: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A2228A">
              <w:rPr>
                <w:rFonts w:ascii="Segoe UI Light" w:hAnsi="Segoe UI Light" w:cs="Segoe UI Light"/>
                <w:sz w:val="20"/>
                <w:szCs w:val="20"/>
              </w:rPr>
              <w:t>NOT NULL</w:t>
            </w:r>
          </w:p>
        </w:tc>
      </w:tr>
      <w:tr w:rsidR="00E9511F" w:rsidRPr="005D104F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B73E78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DateStamp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Data</w:t>
            </w:r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DATE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Ano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Trimestre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Pr="005D104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Mes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Nome_Mes</w:t>
            </w:r>
            <w:proofErr w:type="spellEnd"/>
            <w:r w:rsidR="00E9511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NVARCHAR(15) NOT NULL</w:t>
            </w:r>
          </w:p>
          <w:p w:rsidR="00B203EE" w:rsidRPr="006B2D2D" w:rsidRDefault="00B203EE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Pr="006B2D2D" w:rsidRDefault="00B73E78" w:rsidP="00A2228A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Dia_da_Semana</w:t>
            </w:r>
            <w:proofErr w:type="spellEnd"/>
            <w:r w:rsidR="00E9511F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E9511F" w:rsidRDefault="00B73E78" w:rsidP="00B73E78">
            <w:pPr>
              <w:pStyle w:val="Default"/>
              <w:widowControl/>
              <w:tabs>
                <w:tab w:val="left" w:leader="dot" w:pos="2835"/>
              </w:tabs>
              <w:rPr>
                <w:ins w:id="28" w:author="Frederico Ferreira" w:date="2013-04-25T20:54:00Z"/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B73E78">
              <w:rPr>
                <w:rFonts w:ascii="Segoe UI Light" w:hAnsi="Segoe UI Light" w:cs="Segoe UI Light"/>
                <w:sz w:val="20"/>
                <w:szCs w:val="20"/>
              </w:rPr>
              <w:t>Nome_Dia_da_Semana</w:t>
            </w:r>
            <w:proofErr w:type="spellEnd"/>
            <w:r w:rsidR="00E9511F" w:rsidRPr="00B73E78">
              <w:rPr>
                <w:rFonts w:ascii="Segoe UI Light" w:hAnsi="Segoe UI Light" w:cs="Segoe UI Light"/>
                <w:sz w:val="20"/>
                <w:szCs w:val="20"/>
              </w:rPr>
              <w:tab/>
              <w:t>NVARCHAR(15) NOT NULL</w:t>
            </w:r>
          </w:p>
          <w:p w:rsidR="00C95EF1" w:rsidRPr="00B73E78" w:rsidRDefault="00C95EF1" w:rsidP="00B73E78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ins w:id="29" w:author="Frederico Ferreira" w:date="2013-04-25T20:54:00Z">
              <w:r>
                <w:rPr>
                  <w:rFonts w:ascii="Segoe UI Light" w:hAnsi="Segoe UI Light" w:cs="Segoe UI Light"/>
                  <w:sz w:val="20"/>
                  <w:szCs w:val="20"/>
                </w:rPr>
                <w:t>Ultimo dia do Mês…………………</w:t>
              </w:r>
            </w:ins>
            <w:ins w:id="30" w:author="Frederico Ferreira" w:date="2013-04-25T20:55:00Z">
              <w:r>
                <w:rPr>
                  <w:rFonts w:ascii="Segoe UI Light" w:hAnsi="Segoe UI Light" w:cs="Segoe UI Light"/>
                  <w:sz w:val="20"/>
                  <w:szCs w:val="20"/>
                </w:rPr>
                <w:t>…….. BIT NOT NULL</w:t>
              </w:r>
            </w:ins>
          </w:p>
        </w:tc>
      </w:tr>
      <w:tr w:rsidR="00E9511F" w:rsidRPr="00B73E78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E9511F" w:rsidRPr="00B73E78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73E78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697525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73E78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C95EF1" w:rsidRDefault="00697525" w:rsidP="00DA4D05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rPrChange w:id="31" w:author="Frederico Ferreira" w:date="2013-04-25T20:55:00Z">
                  <w:rPr>
                    <w:rFonts w:ascii="Segoe UI Light" w:hAnsi="Segoe UI Light" w:cs="Segoe UI Light"/>
                    <w:b/>
                    <w:sz w:val="20"/>
                    <w:szCs w:val="20"/>
                    <w:lang w:val="en-US"/>
                  </w:rPr>
                </w:rPrChange>
              </w:rPr>
            </w:pPr>
            <w:proofErr w:type="spellStart"/>
            <w:r w:rsidRPr="00C95EF1">
              <w:rPr>
                <w:rFonts w:ascii="Segoe UI Light" w:hAnsi="Segoe UI Light" w:cs="Segoe UI Light"/>
                <w:b/>
                <w:sz w:val="20"/>
                <w:szCs w:val="20"/>
                <w:rPrChange w:id="32" w:author="Frederico Ferreira" w:date="2013-04-25T20:55:00Z">
                  <w:rPr>
                    <w:rFonts w:ascii="Segoe UI Light" w:hAnsi="Segoe UI Light" w:cs="Segoe UI Light"/>
                    <w:b/>
                    <w:sz w:val="20"/>
                    <w:szCs w:val="20"/>
                    <w:lang w:val="en-US"/>
                  </w:rPr>
                </w:rPrChange>
              </w:rPr>
              <w:t>Hora_do_Dia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C95EF1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33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proofErr w:type="spellStart"/>
            <w:r w:rsidRPr="00C95EF1">
              <w:rPr>
                <w:rFonts w:ascii="Segoe UI Light" w:hAnsi="Segoe UI Light" w:cs="Segoe UI Light"/>
                <w:sz w:val="20"/>
                <w:szCs w:val="20"/>
                <w:rPrChange w:id="34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>keycol</w:t>
            </w:r>
            <w:proofErr w:type="spellEnd"/>
            <w:r w:rsidRPr="00C95EF1">
              <w:rPr>
                <w:rFonts w:ascii="Segoe UI Light" w:hAnsi="Segoe UI Light" w:cs="Segoe UI Light"/>
                <w:sz w:val="20"/>
                <w:szCs w:val="20"/>
                <w:rPrChange w:id="35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ab/>
              <w:t>INT PRIMARY KEY IDENTITY</w:t>
            </w:r>
          </w:p>
          <w:p w:rsidR="00E9511F" w:rsidRPr="00C95EF1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36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proofErr w:type="spellStart"/>
            <w:r w:rsidRPr="00C95EF1">
              <w:rPr>
                <w:rFonts w:ascii="Segoe UI Light" w:hAnsi="Segoe UI Light" w:cs="Segoe UI Light"/>
                <w:sz w:val="20"/>
                <w:szCs w:val="20"/>
                <w:rPrChange w:id="37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>oltp_id</w:t>
            </w:r>
            <w:proofErr w:type="spellEnd"/>
            <w:r w:rsidRPr="00C95EF1">
              <w:rPr>
                <w:rFonts w:ascii="Segoe UI Light" w:hAnsi="Segoe UI Light" w:cs="Segoe UI Light"/>
                <w:sz w:val="20"/>
                <w:szCs w:val="20"/>
                <w:rPrChange w:id="38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ab/>
            </w:r>
            <w:r w:rsidR="000C3FB4" w:rsidRPr="00C95EF1">
              <w:rPr>
                <w:rFonts w:ascii="Segoe UI Light" w:hAnsi="Segoe UI Light" w:cs="Segoe UI Light"/>
                <w:sz w:val="20"/>
                <w:szCs w:val="20"/>
                <w:rPrChange w:id="39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 xml:space="preserve">TINYINT </w:t>
            </w:r>
            <w:r w:rsidRPr="00C95EF1">
              <w:rPr>
                <w:rFonts w:ascii="Segoe UI Light" w:hAnsi="Segoe UI Light" w:cs="Segoe UI Light"/>
                <w:sz w:val="20"/>
                <w:szCs w:val="20"/>
                <w:rPrChange w:id="40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>UNIQUE NOT NULL</w:t>
            </w:r>
          </w:p>
          <w:p w:rsidR="00E9511F" w:rsidRPr="00697525" w:rsidRDefault="00697525" w:rsidP="00D6154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697525">
              <w:rPr>
                <w:rFonts w:ascii="Segoe UI Light" w:hAnsi="Segoe UI Light" w:cs="Segoe UI Light"/>
                <w:sz w:val="20"/>
                <w:szCs w:val="20"/>
              </w:rPr>
              <w:t>Hor</w:t>
            </w:r>
            <w:r w:rsidR="00E9511F" w:rsidRPr="00697525">
              <w:rPr>
                <w:rFonts w:ascii="Segoe UI Light" w:hAnsi="Segoe UI Light" w:cs="Segoe UI Light"/>
                <w:sz w:val="20"/>
                <w:szCs w:val="20"/>
              </w:rPr>
              <w:t>a</w:t>
            </w:r>
            <w:r w:rsidRPr="00697525">
              <w:rPr>
                <w:rFonts w:ascii="Segoe UI Light" w:hAnsi="Segoe UI Light" w:cs="Segoe UI Light"/>
                <w:sz w:val="20"/>
                <w:szCs w:val="20"/>
              </w:rPr>
              <w:t>_do_Dia</w:t>
            </w:r>
            <w:proofErr w:type="spellEnd"/>
            <w:r w:rsidR="00E9511F" w:rsidRPr="00697525">
              <w:rPr>
                <w:rFonts w:ascii="Segoe UI Light" w:hAnsi="Segoe UI Light" w:cs="Segoe UI Light"/>
                <w:sz w:val="20"/>
                <w:szCs w:val="20"/>
              </w:rPr>
              <w:tab/>
            </w:r>
            <w:r w:rsidR="00D6154B" w:rsidRPr="00D60ABE">
              <w:rPr>
                <w:rFonts w:ascii="Segoe UI Light" w:hAnsi="Segoe UI Light" w:cs="Segoe UI Light"/>
                <w:sz w:val="20"/>
                <w:szCs w:val="20"/>
              </w:rPr>
              <w:t>NVARCHAR(10) NOT NULL</w:t>
            </w:r>
            <w:r w:rsidRPr="00697525">
              <w:rPr>
                <w:rFonts w:ascii="Segoe UI Light" w:hAnsi="Segoe UI Light" w:cs="Segoe UI Light"/>
                <w:sz w:val="20"/>
                <w:szCs w:val="20"/>
              </w:rPr>
              <w:t>,</w:t>
            </w:r>
          </w:p>
        </w:tc>
      </w:tr>
      <w:tr w:rsidR="00E9511F" w:rsidRPr="005D104F" w:rsidTr="00147872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697525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37EDF" w:rsidRPr="005D104F" w:rsidRDefault="00637EDF" w:rsidP="00A2228A">
            <w:pPr>
              <w:tabs>
                <w:tab w:val="left" w:leader="dot" w:pos="2835"/>
              </w:tabs>
              <w:spacing w:after="6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C95EF1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C95EF1" w:rsidRDefault="008D1DAA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rPrChange w:id="41" w:author="Frederico Ferreira" w:date="2013-04-25T20:55:00Z">
                  <w:rPr>
                    <w:rFonts w:ascii="Segoe UI Light" w:hAnsi="Segoe UI Light" w:cs="Segoe UI Light"/>
                    <w:b/>
                    <w:sz w:val="20"/>
                    <w:szCs w:val="20"/>
                    <w:lang w:val="en-US"/>
                  </w:rPr>
                </w:rPrChange>
              </w:rPr>
            </w:pPr>
            <w:r w:rsidRPr="00C95EF1">
              <w:rPr>
                <w:rFonts w:ascii="Segoe UI Light" w:hAnsi="Segoe UI Light" w:cs="Segoe UI Light"/>
                <w:b/>
                <w:sz w:val="20"/>
                <w:szCs w:val="20"/>
                <w:rPrChange w:id="42" w:author="Frederico Ferreira" w:date="2013-04-25T20:55:00Z">
                  <w:rPr>
                    <w:rFonts w:ascii="Segoe UI Light" w:hAnsi="Segoe UI Light" w:cs="Segoe UI Light"/>
                    <w:b/>
                    <w:sz w:val="20"/>
                    <w:szCs w:val="20"/>
                    <w:lang w:val="en-US"/>
                  </w:rPr>
                </w:rPrChange>
              </w:rPr>
              <w:t>Loja</w:t>
            </w:r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 w:rsidRPr="00C95EF1">
              <w:rPr>
                <w:rFonts w:ascii="Segoe UI Light" w:hAnsi="Segoe UI Light" w:cs="Segoe UI Light"/>
                <w:sz w:val="20"/>
                <w:szCs w:val="20"/>
                <w:rPrChange w:id="43" w:author="Frederico Ferreira" w:date="2013-04-25T20:55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>k</w:t>
            </w: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Default="00E9511F" w:rsidP="00B73E78">
            <w:pPr>
              <w:pStyle w:val="Default"/>
              <w:tabs>
                <w:tab w:val="left" w:leader="dot" w:pos="2835"/>
              </w:tabs>
              <w:rPr>
                <w:ins w:id="44" w:author="Frederico Ferreira" w:date="2013-04-25T20:56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TINYINT UNIQUE NOT NULL </w:t>
            </w:r>
            <w:proofErr w:type="spellStart"/>
            <w:r w:rsidR="008D1DA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</w:t>
            </w:r>
            <w:r w:rsidR="00B73E78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  <w:r w:rsidR="008D1DAA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a_Loja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NVARCHAR(</w:t>
            </w:r>
            <w:del w:id="45" w:author="Frederico Ferreira" w:date="2013-04-25T20:56:00Z">
              <w:r w:rsidR="008D1DAA" w:rsidRPr="005D104F" w:rsidDel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1</w:delText>
              </w:r>
            </w:del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5</w:t>
            </w:r>
            <w:ins w:id="46" w:author="Frederico Ferreira" w:date="2013-04-25T20:56:00Z">
              <w:r w:rsidR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0</w:t>
              </w:r>
            </w:ins>
            <w:r w:rsidR="008D1DAA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) NOT NULL</w:t>
            </w:r>
          </w:p>
          <w:p w:rsidR="00C95EF1" w:rsidRPr="00C95EF1" w:rsidRDefault="00623EAE" w:rsidP="00B73E7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47" w:author="Frederico Ferreira" w:date="2013-04-25T20:56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proofErr w:type="spellStart"/>
            <w:ins w:id="48" w:author="Frederico Ferreira" w:date="2013-04-25T20:56:00Z">
              <w:r>
                <w:rPr>
                  <w:rFonts w:ascii="Segoe UI Light" w:hAnsi="Segoe UI Light" w:cs="Segoe UI Light"/>
                  <w:sz w:val="20"/>
                  <w:szCs w:val="20"/>
                </w:rPr>
                <w:t>Localizacao</w:t>
              </w:r>
              <w:proofErr w:type="spellEnd"/>
              <w:r w:rsidR="00C95EF1" w:rsidRPr="00C95EF1">
                <w:rPr>
                  <w:rFonts w:ascii="Segoe UI Light" w:hAnsi="Segoe UI Light" w:cs="Segoe UI Light"/>
                  <w:sz w:val="20"/>
                  <w:szCs w:val="20"/>
                  <w:rPrChange w:id="49" w:author="Frederico Ferreira" w:date="2013-04-25T20:56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ab/>
              </w:r>
              <w:r>
                <w:rPr>
                  <w:rFonts w:ascii="Segoe UI Light" w:hAnsi="Segoe UI Light" w:cs="Segoe UI Light"/>
                  <w:sz w:val="20"/>
                  <w:szCs w:val="20"/>
                </w:rPr>
                <w:t>NVARCHAR(50</w:t>
              </w:r>
              <w:r w:rsidR="00C95EF1" w:rsidRPr="00C95EF1">
                <w:rPr>
                  <w:rFonts w:ascii="Segoe UI Light" w:hAnsi="Segoe UI Light" w:cs="Segoe UI Light"/>
                  <w:sz w:val="20"/>
                  <w:szCs w:val="20"/>
                  <w:rPrChange w:id="50" w:author="Frederico Ferreira" w:date="2013-04-25T20:56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) NOT NULL</w:t>
              </w:r>
            </w:ins>
          </w:p>
        </w:tc>
      </w:tr>
      <w:tr w:rsidR="00E9511F" w:rsidRPr="00C95EF1" w:rsidTr="00004AE6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C95EF1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51" w:author="Frederico Ferreira" w:date="2013-04-25T20:56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C95EF1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rPrChange w:id="52" w:author="Frederico Ferreira" w:date="2013-04-25T20:56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 w:rsidR="00E9511F" w:rsidRPr="00213E91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C95EF1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53" w:author="Frederico Ferreira" w:date="2013-04-25T20:56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147872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Morada</w:t>
            </w:r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47872" w:rsidRPr="005D104F" w:rsidRDefault="00147872" w:rsidP="00147872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9511F" w:rsidRDefault="00147872" w:rsidP="00147872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INT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 NOT NULL</w:t>
            </w:r>
          </w:p>
          <w:p w:rsidR="008F0F76" w:rsidRDefault="008F0F76" w:rsidP="008F0F76">
            <w:pPr>
              <w:pStyle w:val="Default"/>
              <w:tabs>
                <w:tab w:val="left" w:leader="dot" w:pos="2835"/>
              </w:tabs>
              <w:rPr>
                <w:ins w:id="54" w:author="Frederico Ferreira" w:date="2013-04-25T20:57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Rua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623EAE" w:rsidRPr="00623EAE" w:rsidRDefault="00623EAE" w:rsidP="00623EAE">
            <w:pPr>
              <w:pStyle w:val="Default"/>
              <w:tabs>
                <w:tab w:val="left" w:leader="dot" w:pos="2835"/>
              </w:tabs>
              <w:rPr>
                <w:ins w:id="55" w:author="Frederico Ferreira" w:date="2013-04-25T20:57:00Z"/>
                <w:rFonts w:ascii="Segoe UI Light" w:hAnsi="Segoe UI Light" w:cs="Segoe UI Light"/>
                <w:sz w:val="20"/>
                <w:szCs w:val="20"/>
                <w:rPrChange w:id="56" w:author="Frederico Ferreira" w:date="2013-04-25T20:58:00Z">
                  <w:rPr>
                    <w:ins w:id="57" w:author="Frederico Ferreira" w:date="2013-04-25T20:57:00Z"/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ins w:id="58" w:author="Frederico Ferreira" w:date="2013-04-25T20:58:00Z">
              <w:r w:rsidRPr="00623EAE">
                <w:rPr>
                  <w:rFonts w:ascii="Segoe UI Light" w:hAnsi="Segoe UI Light" w:cs="Segoe UI Light"/>
                  <w:sz w:val="20"/>
                  <w:szCs w:val="20"/>
                  <w:rPrChange w:id="59" w:author="Frederico Ferreira" w:date="2013-04-25T20:58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Numero da Porta</w:t>
              </w:r>
            </w:ins>
            <w:ins w:id="60" w:author="Frederico Ferreira" w:date="2013-04-25T20:57:00Z">
              <w:r w:rsidRPr="00623EAE">
                <w:rPr>
                  <w:rFonts w:ascii="Segoe UI Light" w:hAnsi="Segoe UI Light" w:cs="Segoe UI Light"/>
                  <w:sz w:val="20"/>
                  <w:szCs w:val="20"/>
                  <w:rPrChange w:id="61" w:author="Frederico Ferreira" w:date="2013-04-25T20:58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ab/>
                <w:t>NVARCHAR(10) NOT NULL</w:t>
              </w:r>
            </w:ins>
          </w:p>
          <w:p w:rsidR="00623EAE" w:rsidRPr="00623EAE" w:rsidRDefault="00623EAE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62" w:author="Frederico Ferreira" w:date="2013-04-25T20:58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  <w:p w:rsidR="008F0F76" w:rsidRPr="006B2D2D" w:rsidRDefault="008F0F76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Localidade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8F0F76" w:rsidRDefault="00004AE6" w:rsidP="008F0F76">
            <w:pPr>
              <w:pStyle w:val="Default"/>
              <w:tabs>
                <w:tab w:val="left" w:leader="dot" w:pos="2835"/>
              </w:tabs>
              <w:rPr>
                <w:ins w:id="63" w:author="Frederico Ferreira" w:date="2013-04-25T21:34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Codigo_Postal</w:t>
            </w:r>
            <w:proofErr w:type="spellEnd"/>
            <w:r w:rsidR="008F0F7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del w:id="64" w:author="Frederico Ferreira" w:date="2013-04-26T11:52:00Z">
              <w:r w:rsidR="008F0F76" w:rsidRPr="00004AE6" w:rsidDel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NVARCHAR(</w:delText>
              </w:r>
            </w:del>
            <w:del w:id="65" w:author="Frederico Ferreira" w:date="2013-04-25T21:35:00Z">
              <w:r w:rsidDel="00C834A6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8</w:delText>
              </w:r>
            </w:del>
            <w:del w:id="66" w:author="Frederico Ferreira" w:date="2013-04-26T11:52:00Z">
              <w:r w:rsidR="008F0F76" w:rsidRPr="00004AE6" w:rsidDel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)</w:delText>
              </w:r>
            </w:del>
            <w:ins w:id="67" w:author="Frederico Ferreira" w:date="2013-04-26T11:52:00Z">
              <w:r w:rsid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SMALLINT</w:t>
              </w:r>
            </w:ins>
            <w:r w:rsidR="008F0F76" w:rsidRPr="00004AE6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NOT NULL</w:t>
            </w:r>
          </w:p>
          <w:p w:rsidR="00C834A6" w:rsidRPr="00AE33CE" w:rsidRDefault="00C834A6" w:rsidP="008F0F7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ins w:id="68" w:author="Frederico Ferreira" w:date="2013-04-25T21:35:00Z">
              <w:r w:rsidRP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Extensao</w:t>
              </w:r>
              <w:proofErr w:type="spellEnd"/>
              <w:r w:rsidRP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 xml:space="preserve"> </w:t>
              </w:r>
            </w:ins>
            <w:proofErr w:type="spellStart"/>
            <w:ins w:id="69" w:author="Frederico Ferreira" w:date="2013-04-25T21:34:00Z">
              <w:r w:rsidRP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Codigo_Postal</w:t>
              </w:r>
              <w:proofErr w:type="spellEnd"/>
              <w:r w:rsidRP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ab/>
              </w:r>
            </w:ins>
            <w:ins w:id="70" w:author="Frederico Ferreira" w:date="2013-04-26T11:52:00Z">
              <w:r w:rsid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SMALLINT</w:t>
              </w:r>
            </w:ins>
            <w:ins w:id="71" w:author="Frederico Ferreira" w:date="2013-04-26T11:53:00Z">
              <w:r w:rsid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 xml:space="preserve"> </w:t>
              </w:r>
            </w:ins>
            <w:ins w:id="72" w:author="Frederico Ferreira" w:date="2013-04-25T21:34:00Z">
              <w:r w:rsidRPr="00AE33C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 xml:space="preserve"> NOT NULL</w:t>
              </w:r>
            </w:ins>
          </w:p>
          <w:p w:rsidR="00004AE6" w:rsidRPr="00004AE6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Designa</w:t>
            </w:r>
            <w:r w:rsidR="00B73E78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cão</w:t>
            </w: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_Postal</w:t>
            </w:r>
            <w:proofErr w:type="spellEnd"/>
            <w:r w:rsidRPr="00004AE6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004AE6" w:rsidRPr="006B2D2D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Freguesia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</w:t>
            </w:r>
            <w:del w:id="73" w:author="Frederico Ferreira" w:date="2013-04-25T20:59:00Z">
              <w:r w:rsidRPr="006B2D2D" w:rsidDel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10</w:delText>
              </w:r>
            </w:del>
            <w:ins w:id="74" w:author="Frederico Ferreira" w:date="2013-04-25T20:59:00Z">
              <w:r w:rsidR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5</w:t>
              </w:r>
            </w:ins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0) NOT NULL</w:t>
            </w:r>
          </w:p>
          <w:p w:rsidR="00004AE6" w:rsidRPr="006B2D2D" w:rsidRDefault="00004AE6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Concelho</w:t>
            </w:r>
            <w:proofErr w:type="spellEnd"/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</w:t>
            </w:r>
            <w:del w:id="75" w:author="Frederico Ferreira" w:date="2013-04-25T20:59:00Z">
              <w:r w:rsidRPr="006B2D2D" w:rsidDel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10</w:delText>
              </w:r>
            </w:del>
            <w:ins w:id="76" w:author="Frederico Ferreira" w:date="2013-04-25T20:59:00Z">
              <w:r w:rsidR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5</w:t>
              </w:r>
            </w:ins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0) NOT NULL</w:t>
            </w:r>
          </w:p>
          <w:p w:rsidR="00147872" w:rsidRPr="005D104F" w:rsidRDefault="00147872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Distrito</w:t>
            </w:r>
            <w:r w:rsidR="00004AE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</w:t>
            </w:r>
            <w:r w:rsidR="00004AE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</w:t>
            </w:r>
            <w:ins w:id="77" w:author="Frederico Ferreira" w:date="2013-04-25T20:59:00Z">
              <w:r w:rsidR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5</w:t>
              </w:r>
            </w:ins>
            <w:del w:id="78" w:author="Frederico Ferreira" w:date="2013-04-25T20:59:00Z">
              <w:r w:rsidR="00004AE6" w:rsidRPr="006B2D2D" w:rsidDel="00623EAE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10</w:delText>
              </w:r>
            </w:del>
            <w:r w:rsidR="00004AE6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>0) NOT NULL</w:t>
            </w:r>
          </w:p>
        </w:tc>
      </w:tr>
      <w:tr w:rsidR="00E9511F" w:rsidRPr="00213E91" w:rsidTr="00D379FA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B1087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E9511F" w:rsidRPr="00BB53F7" w:rsidTr="00EC3729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5B1087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18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511F" w:rsidRPr="005D104F" w:rsidRDefault="00DB5670" w:rsidP="00DB5670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del w:id="79" w:author="Frederico Ferreira" w:date="2013-04-26T12:17:00Z">
              <w:r w:rsidDel="00BB53F7">
                <w:rPr>
                  <w:rFonts w:ascii="Segoe UI Light" w:hAnsi="Segoe UI Light" w:cs="Segoe UI Light"/>
                  <w:b/>
                  <w:sz w:val="20"/>
                  <w:szCs w:val="20"/>
                  <w:lang w:val="en-US"/>
                </w:rPr>
                <w:delText>Pessoa</w:delText>
              </w:r>
            </w:del>
            <w:proofErr w:type="spellStart"/>
            <w:ins w:id="80" w:author="Frederico Ferreira" w:date="2013-04-26T12:17:00Z">
              <w:r w:rsidR="00BB53F7">
                <w:rPr>
                  <w:rFonts w:ascii="Segoe UI Light" w:hAnsi="Segoe UI Light" w:cs="Segoe UI Light"/>
                  <w:b/>
                  <w:sz w:val="20"/>
                  <w:szCs w:val="20"/>
                  <w:lang w:val="en-US"/>
                </w:rPr>
                <w:t>Cliente</w:t>
              </w:r>
            </w:ins>
            <w:proofErr w:type="spellEnd"/>
          </w:p>
        </w:tc>
        <w:tc>
          <w:tcPr>
            <w:tcW w:w="566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5670" w:rsidRPr="005D104F" w:rsidRDefault="00DB5670" w:rsidP="00DB5670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DB5670" w:rsidDel="00BB53F7" w:rsidRDefault="00DB5670" w:rsidP="00DB5670">
            <w:pPr>
              <w:pStyle w:val="Default"/>
              <w:tabs>
                <w:tab w:val="left" w:leader="dot" w:pos="2835"/>
              </w:tabs>
              <w:rPr>
                <w:del w:id="81" w:author="Frederico Ferreira" w:date="2013-04-26T12:18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INT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 NOT </w:t>
            </w: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NULL</w:t>
            </w:r>
          </w:p>
          <w:p w:rsidR="00E9511F" w:rsidRDefault="00BB53F7" w:rsidP="00A2228A">
            <w:pPr>
              <w:pStyle w:val="Default"/>
              <w:tabs>
                <w:tab w:val="left" w:leader="dot" w:pos="2835"/>
              </w:tabs>
              <w:rPr>
                <w:ins w:id="82" w:author="Frederico Ferreira" w:date="2013-04-26T12:19:00Z"/>
                <w:rFonts w:ascii="Segoe UI Light" w:hAnsi="Segoe UI Light" w:cs="Segoe UI Light"/>
                <w:sz w:val="20"/>
                <w:szCs w:val="20"/>
                <w:lang w:val="en-US"/>
              </w:rPr>
            </w:pPr>
            <w:ins w:id="83" w:author="Frederico Ferreira" w:date="2013-04-26T12:18:00Z"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Designacao</w:t>
              </w:r>
            </w:ins>
            <w:proofErr w:type="spellEnd"/>
            <w:del w:id="84" w:author="Frederico Ferreira" w:date="2013-04-26T12:18:00Z">
              <w:r w:rsidR="00DB5670" w:rsidRPr="006B2D2D" w:rsidDel="00BB53F7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delText>Nome_Cliente</w:delText>
              </w:r>
            </w:del>
            <w:r w:rsidR="00DB5670"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NVARCHAR(100) NOT NULL</w:t>
            </w:r>
          </w:p>
          <w:p w:rsidR="00BB53F7" w:rsidRDefault="00BB53F7" w:rsidP="00BB53F7">
            <w:pPr>
              <w:pStyle w:val="Default"/>
              <w:tabs>
                <w:tab w:val="left" w:leader="dot" w:pos="2835"/>
              </w:tabs>
              <w:rPr>
                <w:ins w:id="85" w:author="Frederico Ferreira" w:date="2013-04-26T12:19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ins w:id="86" w:author="Frederico Ferreira" w:date="2013-04-26T12:19:00Z"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NomeContacto</w:t>
              </w:r>
              <w:proofErr w:type="spellEnd"/>
              <w:r w:rsidRPr="006B2D2D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ab/>
                <w:t>NVARCHAR(100) NOT NULL</w:t>
              </w:r>
            </w:ins>
          </w:p>
          <w:p w:rsidR="00BB53F7" w:rsidRDefault="00BB53F7" w:rsidP="00BB53F7">
            <w:pPr>
              <w:pStyle w:val="Default"/>
              <w:tabs>
                <w:tab w:val="left" w:leader="dot" w:pos="2835"/>
              </w:tabs>
              <w:rPr>
                <w:ins w:id="87" w:author="Frederico Ferreira" w:date="2013-04-26T12:19:00Z"/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ins w:id="88" w:author="Frederico Ferreira" w:date="2013-04-26T12:19:00Z"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SobrenomeContacto</w:t>
              </w:r>
              <w:proofErr w:type="spellEnd"/>
              <w:r w:rsidRPr="006B2D2D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ab/>
                <w:t>NVARCHAR(100) NOT NULL</w:t>
              </w:r>
            </w:ins>
          </w:p>
          <w:p w:rsidR="00BB53F7" w:rsidRPr="006B2D2D" w:rsidDel="00BB53F7" w:rsidRDefault="00BB53F7" w:rsidP="00A2228A">
            <w:pPr>
              <w:pStyle w:val="Default"/>
              <w:tabs>
                <w:tab w:val="left" w:leader="dot" w:pos="2835"/>
              </w:tabs>
              <w:rPr>
                <w:del w:id="89" w:author="Frederico Ferreira" w:date="2013-04-26T12:20:00Z"/>
                <w:rFonts w:ascii="Segoe UI Light" w:hAnsi="Segoe UI Light" w:cs="Segoe UI Light"/>
                <w:sz w:val="20"/>
                <w:szCs w:val="20"/>
                <w:lang w:val="en-US"/>
              </w:rPr>
            </w:pPr>
            <w:ins w:id="90" w:author="Frederico Ferreira" w:date="2013-04-26T12:20:00Z"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Singular</w:t>
              </w:r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ab/>
                <w:t>CHAR(1</w:t>
              </w:r>
              <w:r w:rsidRPr="006B2D2D"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) NOT NULL</w:t>
              </w:r>
            </w:ins>
          </w:p>
          <w:p w:rsidR="00DB5670" w:rsidRPr="00BB53F7" w:rsidRDefault="00BB53F7" w:rsidP="00DB5670">
            <w:pPr>
              <w:pStyle w:val="Default"/>
              <w:tabs>
                <w:tab w:val="left" w:leader="dot" w:pos="2835"/>
              </w:tabs>
              <w:rPr>
                <w:ins w:id="91" w:author="Frederico Ferreira" w:date="2013-04-26T12:22:00Z"/>
                <w:rFonts w:ascii="Segoe UI Light" w:hAnsi="Segoe UI Light" w:cs="Segoe UI Light"/>
                <w:sz w:val="20"/>
                <w:szCs w:val="20"/>
                <w:rPrChange w:id="92" w:author="Frederico Ferreira" w:date="2013-04-26T12:23:00Z">
                  <w:rPr>
                    <w:ins w:id="93" w:author="Frederico Ferreira" w:date="2013-04-26T12:22:00Z"/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proofErr w:type="spellStart"/>
            <w:ins w:id="94" w:author="Frederico Ferreira" w:date="2013-04-26T12:21:00Z">
              <w:r w:rsidRPr="00BB53F7">
                <w:rPr>
                  <w:rFonts w:ascii="Segoe UI Light" w:hAnsi="Segoe UI Light" w:cs="Segoe UI Light"/>
                  <w:sz w:val="20"/>
                  <w:szCs w:val="20"/>
                  <w:rPrChange w:id="95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Activo</w:t>
              </w:r>
            </w:ins>
            <w:proofErr w:type="spellEnd"/>
            <w:del w:id="96" w:author="Frederico Ferreira" w:date="2013-04-26T12:20:00Z">
              <w:r w:rsidR="00DB5670" w:rsidRPr="00BB53F7" w:rsidDel="00BB53F7">
                <w:rPr>
                  <w:rFonts w:ascii="Segoe UI Light" w:hAnsi="Segoe UI Light" w:cs="Segoe UI Light"/>
                  <w:sz w:val="20"/>
                  <w:szCs w:val="20"/>
                  <w:rPrChange w:id="97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delText>Status_Cliente</w:delText>
              </w:r>
            </w:del>
            <w:r w:rsidR="00DB5670" w:rsidRPr="00BB53F7">
              <w:rPr>
                <w:rFonts w:ascii="Segoe UI Light" w:hAnsi="Segoe UI Light" w:cs="Segoe UI Light"/>
                <w:sz w:val="20"/>
                <w:szCs w:val="20"/>
                <w:rPrChange w:id="98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ab/>
            </w:r>
            <w:del w:id="99" w:author="Frederico Ferreira" w:date="2013-04-26T12:21:00Z">
              <w:r w:rsidR="00DB5670" w:rsidRPr="00BB53F7" w:rsidDel="00BB53F7">
                <w:rPr>
                  <w:rFonts w:ascii="Segoe UI Light" w:hAnsi="Segoe UI Light" w:cs="Segoe UI Light"/>
                  <w:sz w:val="20"/>
                  <w:szCs w:val="20"/>
                  <w:rPrChange w:id="100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delText>NVARCHAR(10)</w:delText>
              </w:r>
            </w:del>
            <w:ins w:id="101" w:author="Frederico Ferreira" w:date="2013-04-26T12:21:00Z">
              <w:r w:rsidRPr="00BB53F7">
                <w:rPr>
                  <w:rFonts w:ascii="Segoe UI Light" w:hAnsi="Segoe UI Light" w:cs="Segoe UI Light"/>
                  <w:sz w:val="20"/>
                  <w:szCs w:val="20"/>
                  <w:rPrChange w:id="102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BIT</w:t>
              </w:r>
            </w:ins>
            <w:r w:rsidR="00DB5670" w:rsidRPr="00BB53F7">
              <w:rPr>
                <w:rFonts w:ascii="Segoe UI Light" w:hAnsi="Segoe UI Light" w:cs="Segoe UI Light"/>
                <w:sz w:val="20"/>
                <w:szCs w:val="20"/>
                <w:rPrChange w:id="103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del w:id="104" w:author="Frederico Ferreira" w:date="2013-04-26T12:22:00Z">
              <w:r w:rsidR="00DB5670" w:rsidRPr="00BB53F7" w:rsidDel="00BB53F7">
                <w:rPr>
                  <w:rFonts w:ascii="Segoe UI Light" w:hAnsi="Segoe UI Light" w:cs="Segoe UI Light"/>
                  <w:sz w:val="20"/>
                  <w:szCs w:val="20"/>
                  <w:rPrChange w:id="105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delText>NOT NULL</w:delText>
              </w:r>
            </w:del>
          </w:p>
          <w:p w:rsidR="00BB53F7" w:rsidRPr="00BB53F7" w:rsidRDefault="00BB53F7" w:rsidP="00DB5670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106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  <w:ins w:id="107" w:author="Frederico Ferreira" w:date="2013-04-26T12:22:00Z">
              <w:r w:rsidRPr="00BB53F7">
                <w:rPr>
                  <w:rFonts w:ascii="Segoe UI Light" w:hAnsi="Segoe UI Light" w:cs="Segoe UI Light"/>
                  <w:sz w:val="20"/>
                  <w:szCs w:val="20"/>
                  <w:rPrChange w:id="108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CP</w:t>
              </w:r>
              <w:r w:rsidRPr="00BB53F7">
                <w:rPr>
                  <w:rFonts w:ascii="Segoe UI Light" w:hAnsi="Segoe UI Light" w:cs="Segoe UI Light"/>
                  <w:sz w:val="20"/>
                  <w:szCs w:val="20"/>
                  <w:rPrChange w:id="109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…………………………………………………</w:t>
              </w:r>
              <w:r w:rsidRPr="00BB53F7">
                <w:rPr>
                  <w:rFonts w:ascii="Segoe UI Light" w:hAnsi="Segoe UI Light" w:cs="Segoe UI Light"/>
                  <w:sz w:val="20"/>
                  <w:szCs w:val="20"/>
                  <w:rPrChange w:id="110" w:author="Frederico Ferreira" w:date="2013-04-26T12:23:00Z">
                    <w:rPr>
                      <w:rFonts w:ascii="Segoe UI Light" w:hAnsi="Segoe UI Light" w:cs="Segoe UI Light"/>
                      <w:sz w:val="20"/>
                      <w:szCs w:val="20"/>
                      <w:lang w:val="en-US"/>
                    </w:rPr>
                  </w:rPrChange>
                </w:rPr>
                <w:t>NVARCHAR(2)  --penso que n</w:t>
              </w:r>
            </w:ins>
            <w:ins w:id="111" w:author="Frederico Ferreira" w:date="2013-04-26T12:23:00Z">
              <w:r>
                <w:rPr>
                  <w:rFonts w:ascii="Segoe UI Light" w:hAnsi="Segoe UI Light" w:cs="Segoe UI Light"/>
                  <w:sz w:val="20"/>
                  <w:szCs w:val="20"/>
                </w:rPr>
                <w:t>ão é preciso</w:t>
              </w:r>
            </w:ins>
          </w:p>
          <w:p w:rsidR="00DB5670" w:rsidRPr="00BB53F7" w:rsidRDefault="00DB5670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112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  <w:tr w:rsidR="00E9511F" w:rsidRPr="00BB53F7" w:rsidTr="00D379FA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B53F7" w:rsidRDefault="00E9511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rPrChange w:id="113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511F" w:rsidRPr="00BB53F7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ins w:id="114" w:author="Frederico Ferreira" w:date="2013-04-26T11:59:00Z"/>
                <w:rFonts w:ascii="Segoe UI Light" w:hAnsi="Segoe UI Light" w:cs="Segoe UI Light"/>
                <w:sz w:val="20"/>
                <w:szCs w:val="20"/>
                <w:rPrChange w:id="115" w:author="Frederico Ferreira" w:date="2013-04-26T12:23:00Z">
                  <w:rPr>
                    <w:ins w:id="116" w:author="Frederico Ferreira" w:date="2013-04-26T11:59:00Z"/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  <w:p w:rsidR="00AE33CE" w:rsidRPr="00BB53F7" w:rsidRDefault="00AE33CE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rPrChange w:id="117" w:author="Frederico Ferreira" w:date="2013-04-26T12:23:00Z">
                  <w:rPr>
                    <w:rFonts w:ascii="Segoe UI Light" w:hAnsi="Segoe UI Light" w:cs="Segoe UI Light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</w:tbl>
    <w:p w:rsidR="00697525" w:rsidRPr="00BB53F7" w:rsidRDefault="000F0267">
      <w:pPr>
        <w:rPr>
          <w:ins w:id="118" w:author="Frederico Ferreira" w:date="2013-04-26T12:03:00Z"/>
          <w:lang w:val="en-US"/>
        </w:rPr>
      </w:pPr>
      <w:proofErr w:type="spellStart"/>
      <w:ins w:id="119" w:author="Frederico Ferreira" w:date="2013-04-26T12:03:00Z">
        <w:r w:rsidRPr="00BB53F7">
          <w:rPr>
            <w:highlight w:val="yellow"/>
            <w:lang w:val="en-US"/>
            <w:rPrChange w:id="120" w:author="Frederico Ferreira" w:date="2013-04-26T12:23:00Z">
              <w:rPr>
                <w:lang w:val="en-US"/>
              </w:rPr>
            </w:rPrChange>
          </w:rPr>
          <w:t>Incluir</w:t>
        </w:r>
        <w:proofErr w:type="spellEnd"/>
        <w:r w:rsidRPr="00BB53F7">
          <w:rPr>
            <w:highlight w:val="yellow"/>
            <w:lang w:val="en-US"/>
            <w:rPrChange w:id="121" w:author="Frederico Ferreira" w:date="2013-04-26T12:23:00Z">
              <w:rPr>
                <w:lang w:val="en-US"/>
              </w:rPr>
            </w:rPrChange>
          </w:rPr>
          <w:t xml:space="preserve"> as </w:t>
        </w:r>
        <w:proofErr w:type="spellStart"/>
        <w:r w:rsidRPr="00BB53F7">
          <w:rPr>
            <w:highlight w:val="yellow"/>
            <w:lang w:val="en-US"/>
            <w:rPrChange w:id="122" w:author="Frederico Ferreira" w:date="2013-04-26T12:23:00Z">
              <w:rPr>
                <w:lang w:val="en-US"/>
              </w:rPr>
            </w:rPrChange>
          </w:rPr>
          <w:t>seguinte</w:t>
        </w:r>
        <w:proofErr w:type="spellEnd"/>
        <w:r w:rsidRPr="00BB53F7">
          <w:rPr>
            <w:highlight w:val="yellow"/>
            <w:lang w:val="en-US"/>
            <w:rPrChange w:id="123" w:author="Frederico Ferreira" w:date="2013-04-26T12:23:00Z">
              <w:rPr>
                <w:lang w:val="en-US"/>
              </w:rPr>
            </w:rPrChange>
          </w:rPr>
          <w:t xml:space="preserve"> </w:t>
        </w:r>
        <w:proofErr w:type="spellStart"/>
        <w:r w:rsidRPr="00BB53F7">
          <w:rPr>
            <w:highlight w:val="yellow"/>
            <w:lang w:val="en-US"/>
            <w:rPrChange w:id="124" w:author="Frederico Ferreira" w:date="2013-04-26T12:23:00Z">
              <w:rPr>
                <w:lang w:val="en-US"/>
              </w:rPr>
            </w:rPrChange>
          </w:rPr>
          <w:t>tabelas</w:t>
        </w:r>
        <w:proofErr w:type="spellEnd"/>
      </w:ins>
    </w:p>
    <w:p w:rsidR="000F0267" w:rsidRPr="000F0267" w:rsidRDefault="000F0267">
      <w:pPr>
        <w:rPr>
          <w:ins w:id="125" w:author="Frederico Ferreira" w:date="2013-04-26T12:05:00Z"/>
          <w:lang w:val="en-US"/>
          <w:rPrChange w:id="126" w:author="Frederico Ferreira" w:date="2013-04-26T12:05:00Z">
            <w:rPr>
              <w:ins w:id="127" w:author="Frederico Ferreira" w:date="2013-04-26T12:05:00Z"/>
            </w:rPr>
          </w:rPrChange>
        </w:rPr>
      </w:pPr>
      <w:proofErr w:type="spellStart"/>
      <w:ins w:id="128" w:author="Frederico Ferreira" w:date="2013-04-26T12:04:00Z">
        <w:r w:rsidRPr="000F0267">
          <w:rPr>
            <w:lang w:val="en-US"/>
            <w:rPrChange w:id="129" w:author="Frederico Ferreira" w:date="2013-04-26T12:05:00Z">
              <w:rPr/>
            </w:rPrChange>
          </w:rPr>
          <w:t>F</w:t>
        </w:r>
      </w:ins>
      <w:ins w:id="130" w:author="Frederico Ferreira" w:date="2013-04-26T12:05:00Z">
        <w:r w:rsidRPr="000F0267">
          <w:rPr>
            <w:lang w:val="en-US"/>
            <w:rPrChange w:id="131" w:author="Frederico Ferreira" w:date="2013-04-26T12:05:00Z">
              <w:rPr/>
            </w:rPrChange>
          </w:rPr>
          <w:t>uncionario</w:t>
        </w:r>
        <w:proofErr w:type="spellEnd"/>
      </w:ins>
    </w:p>
    <w:p w:rsidR="000F0267" w:rsidRPr="000F0267" w:rsidRDefault="000F0267" w:rsidP="000F0267">
      <w:pPr>
        <w:ind w:left="720"/>
        <w:rPr>
          <w:ins w:id="132" w:author="Frederico Ferreira" w:date="2013-04-26T12:05:00Z"/>
          <w:lang w:val="en-US"/>
          <w:rPrChange w:id="133" w:author="Frederico Ferreira" w:date="2013-04-26T12:05:00Z">
            <w:rPr>
              <w:ins w:id="134" w:author="Frederico Ferreira" w:date="2013-04-26T12:05:00Z"/>
            </w:rPr>
          </w:rPrChange>
        </w:rPr>
        <w:pPrChange w:id="135" w:author="Frederico Ferreira" w:date="2013-04-26T12:05:00Z">
          <w:pPr/>
        </w:pPrChange>
      </w:pPr>
      <w:proofErr w:type="spellStart"/>
      <w:ins w:id="136" w:author="Frederico Ferreira" w:date="2013-04-26T12:05:00Z">
        <w:r w:rsidRPr="000F0267">
          <w:rPr>
            <w:lang w:val="en-US"/>
            <w:rPrChange w:id="137" w:author="Frederico Ferreira" w:date="2013-04-26T12:05:00Z">
              <w:rPr/>
            </w:rPrChange>
          </w:rPr>
          <w:t>Keycol</w:t>
        </w:r>
        <w:proofErr w:type="spellEnd"/>
        <w:r w:rsidRPr="000F0267">
          <w:rPr>
            <w:lang w:val="en-US"/>
            <w:rPrChange w:id="138" w:author="Frederico Ferreira" w:date="2013-04-26T12:05:00Z">
              <w:rPr/>
            </w:rPrChange>
          </w:rPr>
          <w:t xml:space="preserve"> …………………………INT PRIMARY KEY IDENTITY</w:t>
        </w:r>
      </w:ins>
    </w:p>
    <w:p w:rsidR="000F0267" w:rsidRDefault="000F0267" w:rsidP="000F0267">
      <w:pPr>
        <w:ind w:left="720"/>
        <w:rPr>
          <w:ins w:id="139" w:author="Frederico Ferreira" w:date="2013-04-26T12:06:00Z"/>
          <w:lang w:val="en-US"/>
        </w:rPr>
        <w:pPrChange w:id="140" w:author="Frederico Ferreira" w:date="2013-04-26T12:05:00Z">
          <w:pPr/>
        </w:pPrChange>
      </w:pPr>
      <w:proofErr w:type="spellStart"/>
      <w:ins w:id="141" w:author="Frederico Ferreira" w:date="2013-04-26T12:05:00Z">
        <w:r>
          <w:rPr>
            <w:lang w:val="en-US"/>
          </w:rPr>
          <w:t>oltp_id</w:t>
        </w:r>
      </w:ins>
      <w:proofErr w:type="spellEnd"/>
      <w:ins w:id="142" w:author="Frederico Ferreira" w:date="2013-04-26T12:06:00Z">
        <w:r>
          <w:rPr>
            <w:lang w:val="en-US"/>
          </w:rPr>
          <w:t>…………………………INT UNIQUE NOT NULL</w:t>
        </w:r>
      </w:ins>
    </w:p>
    <w:p w:rsidR="000F0267" w:rsidRDefault="000F0267" w:rsidP="000F0267">
      <w:pPr>
        <w:ind w:left="720"/>
        <w:rPr>
          <w:ins w:id="143" w:author="Frederico Ferreira" w:date="2013-04-26T12:07:00Z"/>
          <w:lang w:val="en-US"/>
        </w:rPr>
        <w:pPrChange w:id="144" w:author="Frederico Ferreira" w:date="2013-04-26T12:05:00Z">
          <w:pPr/>
        </w:pPrChange>
      </w:pPr>
      <w:proofErr w:type="spellStart"/>
      <w:ins w:id="145" w:author="Frederico Ferreira" w:date="2013-04-26T12:06:00Z">
        <w:r>
          <w:rPr>
            <w:lang w:val="en-US"/>
          </w:rPr>
          <w:t>Funcao</w:t>
        </w:r>
      </w:ins>
      <w:proofErr w:type="spellEnd"/>
      <w:ins w:id="146" w:author="Frederico Ferreira" w:date="2013-04-26T12:07:00Z">
        <w:r>
          <w:rPr>
            <w:lang w:val="en-US"/>
          </w:rPr>
          <w:t>…………………………NVARCHAR(50)</w:t>
        </w:r>
      </w:ins>
    </w:p>
    <w:p w:rsidR="000F0267" w:rsidRDefault="000F0267" w:rsidP="000F0267">
      <w:pPr>
        <w:ind w:left="720"/>
        <w:rPr>
          <w:ins w:id="147" w:author="Frederico Ferreira" w:date="2013-04-26T12:09:00Z"/>
          <w:lang w:val="en-US"/>
        </w:rPr>
        <w:pPrChange w:id="148" w:author="Frederico Ferreira" w:date="2013-04-26T12:05:00Z">
          <w:pPr/>
        </w:pPrChange>
      </w:pPr>
      <w:proofErr w:type="spellStart"/>
      <w:ins w:id="149" w:author="Frederico Ferreira" w:date="2013-04-26T12:07:00Z">
        <w:r>
          <w:rPr>
            <w:lang w:val="en-US"/>
          </w:rPr>
          <w:t>SalarioBase</w:t>
        </w:r>
        <w:proofErr w:type="spellEnd"/>
        <w:r>
          <w:rPr>
            <w:lang w:val="en-US"/>
          </w:rPr>
          <w:t>…………………DECIMAL(8;2)</w:t>
        </w:r>
      </w:ins>
    </w:p>
    <w:p w:rsidR="000F0267" w:rsidRPr="000F0267" w:rsidRDefault="000F0267" w:rsidP="000F0267">
      <w:pPr>
        <w:ind w:left="720"/>
        <w:rPr>
          <w:ins w:id="150" w:author="Frederico Ferreira" w:date="2013-04-26T12:10:00Z"/>
          <w:rPrChange w:id="151" w:author="Frederico Ferreira" w:date="2013-04-26T12:12:00Z">
            <w:rPr>
              <w:ins w:id="152" w:author="Frederico Ferreira" w:date="2013-04-26T12:10:00Z"/>
              <w:lang w:val="en-US"/>
            </w:rPr>
          </w:rPrChange>
        </w:rPr>
        <w:pPrChange w:id="153" w:author="Frederico Ferreira" w:date="2013-04-26T12:05:00Z">
          <w:pPr/>
        </w:pPrChange>
      </w:pPr>
      <w:ins w:id="154" w:author="Frederico Ferreira" w:date="2013-04-26T12:10:00Z">
        <w:r w:rsidRPr="000F0267">
          <w:rPr>
            <w:rPrChange w:id="155" w:author="Frederico Ferreira" w:date="2013-04-26T12:12:00Z">
              <w:rPr>
                <w:lang w:val="en-US"/>
              </w:rPr>
            </w:rPrChange>
          </w:rPr>
          <w:t xml:space="preserve">Nome…………………………NVARCHAR(50) </w:t>
        </w:r>
      </w:ins>
    </w:p>
    <w:p w:rsidR="000F0267" w:rsidRPr="000F0267" w:rsidRDefault="000F0267" w:rsidP="000F0267">
      <w:pPr>
        <w:ind w:left="720"/>
        <w:rPr>
          <w:ins w:id="156" w:author="Frederico Ferreira" w:date="2013-04-26T12:10:00Z"/>
          <w:rPrChange w:id="157" w:author="Frederico Ferreira" w:date="2013-04-26T12:12:00Z">
            <w:rPr>
              <w:ins w:id="158" w:author="Frederico Ferreira" w:date="2013-04-26T12:10:00Z"/>
              <w:lang w:val="en-US"/>
            </w:rPr>
          </w:rPrChange>
        </w:rPr>
        <w:pPrChange w:id="159" w:author="Frederico Ferreira" w:date="2013-04-26T12:05:00Z">
          <w:pPr/>
        </w:pPrChange>
      </w:pPr>
      <w:ins w:id="160" w:author="Frederico Ferreira" w:date="2013-04-26T12:10:00Z">
        <w:r w:rsidRPr="000F0267">
          <w:rPr>
            <w:rPrChange w:id="161" w:author="Frederico Ferreira" w:date="2013-04-26T12:12:00Z">
              <w:rPr>
                <w:lang w:val="en-US"/>
              </w:rPr>
            </w:rPrChange>
          </w:rPr>
          <w:t>Sobrenome…………………NVARCHAR(50)</w:t>
        </w:r>
      </w:ins>
    </w:p>
    <w:p w:rsidR="000F0267" w:rsidRDefault="000F0267" w:rsidP="000F0267">
      <w:pPr>
        <w:ind w:left="720"/>
        <w:rPr>
          <w:ins w:id="162" w:author="Frederico Ferreira" w:date="2013-04-26T12:17:00Z"/>
        </w:rPr>
        <w:pPrChange w:id="163" w:author="Frederico Ferreira" w:date="2013-04-26T12:05:00Z">
          <w:pPr/>
        </w:pPrChange>
      </w:pPr>
      <w:proofErr w:type="spellStart"/>
      <w:ins w:id="164" w:author="Frederico Ferreira" w:date="2013-04-26T12:10:00Z">
        <w:r w:rsidRPr="000F0267">
          <w:rPr>
            <w:rPrChange w:id="165" w:author="Frederico Ferreira" w:date="2013-04-26T12:12:00Z">
              <w:rPr>
                <w:lang w:val="en-US"/>
              </w:rPr>
            </w:rPrChange>
          </w:rPr>
          <w:t>Designacao</w:t>
        </w:r>
        <w:proofErr w:type="spellEnd"/>
        <w:r w:rsidRPr="000F0267">
          <w:rPr>
            <w:rPrChange w:id="166" w:author="Frederico Ferreira" w:date="2013-04-26T12:12:00Z">
              <w:rPr>
                <w:lang w:val="en-US"/>
              </w:rPr>
            </w:rPrChange>
          </w:rPr>
          <w:t>…………………</w:t>
        </w:r>
      </w:ins>
      <w:ins w:id="167" w:author="Frederico Ferreira" w:date="2013-04-26T12:11:00Z">
        <w:r w:rsidRPr="000F0267">
          <w:rPr>
            <w:rPrChange w:id="168" w:author="Frederico Ferreira" w:date="2013-04-26T12:12:00Z">
              <w:rPr>
                <w:lang w:val="en-US"/>
              </w:rPr>
            </w:rPrChange>
          </w:rPr>
          <w:t>.</w:t>
        </w:r>
      </w:ins>
      <w:ins w:id="169" w:author="Frederico Ferreira" w:date="2013-04-26T12:10:00Z">
        <w:r w:rsidRPr="000F0267">
          <w:rPr>
            <w:rPrChange w:id="170" w:author="Frederico Ferreira" w:date="2013-04-26T12:12:00Z">
              <w:rPr>
                <w:lang w:val="en-US"/>
              </w:rPr>
            </w:rPrChange>
          </w:rPr>
          <w:t>NVARCHAR(</w:t>
        </w:r>
      </w:ins>
      <w:ins w:id="171" w:author="Frederico Ferreira" w:date="2013-04-26T12:11:00Z">
        <w:r w:rsidRPr="000F0267">
          <w:rPr>
            <w:rPrChange w:id="172" w:author="Frederico Ferreira" w:date="2013-04-26T12:12:00Z">
              <w:rPr>
                <w:lang w:val="en-US"/>
              </w:rPr>
            </w:rPrChange>
          </w:rPr>
          <w:t>100</w:t>
        </w:r>
      </w:ins>
      <w:ins w:id="173" w:author="Frederico Ferreira" w:date="2013-04-26T12:10:00Z">
        <w:r w:rsidRPr="000F0267">
          <w:rPr>
            <w:rPrChange w:id="174" w:author="Frederico Ferreira" w:date="2013-04-26T12:12:00Z">
              <w:rPr>
                <w:lang w:val="en-US"/>
              </w:rPr>
            </w:rPrChange>
          </w:rPr>
          <w:t>)</w:t>
        </w:r>
      </w:ins>
    </w:p>
    <w:p w:rsidR="00BB53F7" w:rsidRPr="000F0267" w:rsidRDefault="00BB53F7" w:rsidP="000F0267">
      <w:pPr>
        <w:ind w:left="720"/>
        <w:rPr>
          <w:ins w:id="175" w:author="Frederico Ferreira" w:date="2013-04-26T12:07:00Z"/>
          <w:rPrChange w:id="176" w:author="Frederico Ferreira" w:date="2013-04-26T12:12:00Z">
            <w:rPr>
              <w:ins w:id="177" w:author="Frederico Ferreira" w:date="2013-04-26T12:07:00Z"/>
              <w:lang w:val="en-US"/>
            </w:rPr>
          </w:rPrChange>
        </w:rPr>
        <w:pPrChange w:id="178" w:author="Frederico Ferreira" w:date="2013-04-26T12:05:00Z">
          <w:pPr/>
        </w:pPrChange>
      </w:pPr>
      <w:proofErr w:type="spellStart"/>
      <w:ins w:id="179" w:author="Frederico Ferreira" w:date="2013-04-26T12:17:00Z">
        <w:r>
          <w:t>Activo</w:t>
        </w:r>
        <w:proofErr w:type="spellEnd"/>
        <w:r>
          <w:t xml:space="preserve"> </w:t>
        </w:r>
        <w:r>
          <w:t>…………………………</w:t>
        </w:r>
        <w:r>
          <w:t>BIT</w:t>
        </w:r>
      </w:ins>
    </w:p>
    <w:p w:rsidR="000F0267" w:rsidRPr="000F0267" w:rsidRDefault="000F0267" w:rsidP="000F0267">
      <w:pPr>
        <w:ind w:left="720"/>
        <w:rPr>
          <w:ins w:id="180" w:author="Frederico Ferreira" w:date="2013-04-26T12:04:00Z"/>
          <w:rPrChange w:id="181" w:author="Frederico Ferreira" w:date="2013-04-26T12:12:00Z">
            <w:rPr>
              <w:ins w:id="182" w:author="Frederico Ferreira" w:date="2013-04-26T12:04:00Z"/>
              <w:lang w:val="en-US"/>
            </w:rPr>
          </w:rPrChange>
        </w:rPr>
        <w:pPrChange w:id="183" w:author="Frederico Ferreira" w:date="2013-04-26T12:05:00Z">
          <w:pPr/>
        </w:pPrChange>
      </w:pPr>
    </w:p>
    <w:p w:rsidR="000F0267" w:rsidRDefault="000F0267">
      <w:pPr>
        <w:rPr>
          <w:ins w:id="184" w:author="Frederico Ferreira" w:date="2013-04-26T12:12:00Z"/>
        </w:rPr>
      </w:pPr>
      <w:proofErr w:type="spellStart"/>
      <w:ins w:id="185" w:author="Frederico Ferreira" w:date="2013-04-26T12:04:00Z">
        <w:r w:rsidRPr="000F0267">
          <w:rPr>
            <w:rPrChange w:id="186" w:author="Frederico Ferreira" w:date="2013-04-26T12:05:00Z">
              <w:rPr>
                <w:lang w:val="en-US"/>
              </w:rPr>
            </w:rPrChange>
          </w:rPr>
          <w:t>HierarquiaFuncional</w:t>
        </w:r>
      </w:ins>
      <w:proofErr w:type="spellEnd"/>
    </w:p>
    <w:p w:rsidR="000F0267" w:rsidRPr="000F0267" w:rsidRDefault="000F0267" w:rsidP="000F0267">
      <w:pPr>
        <w:ind w:left="720"/>
        <w:rPr>
          <w:ins w:id="187" w:author="Frederico Ferreira" w:date="2013-04-26T12:12:00Z"/>
          <w:lang w:val="en-US"/>
        </w:rPr>
      </w:pPr>
      <w:proofErr w:type="spellStart"/>
      <w:ins w:id="188" w:author="Frederico Ferreira" w:date="2013-04-26T12:12:00Z">
        <w:r w:rsidRPr="000F0267">
          <w:rPr>
            <w:lang w:val="en-US"/>
          </w:rPr>
          <w:t>Keycol</w:t>
        </w:r>
      </w:ins>
      <w:ins w:id="189" w:author="Frederico Ferreira" w:date="2013-04-26T12:14:00Z">
        <w:r w:rsidR="00BB53F7">
          <w:rPr>
            <w:lang w:val="en-US"/>
          </w:rPr>
          <w:t>Funcionario</w:t>
        </w:r>
      </w:ins>
      <w:proofErr w:type="spellEnd"/>
      <w:ins w:id="190" w:author="Frederico Ferreira" w:date="2013-04-26T12:12:00Z">
        <w:r w:rsidRPr="000F0267">
          <w:rPr>
            <w:lang w:val="en-US"/>
          </w:rPr>
          <w:t xml:space="preserve"> …………………………INT PRIMARY KEY IDENTITY</w:t>
        </w:r>
      </w:ins>
    </w:p>
    <w:p w:rsidR="000F0267" w:rsidRPr="000F0267" w:rsidRDefault="00BB53F7" w:rsidP="000F0267">
      <w:pPr>
        <w:ind w:left="720"/>
        <w:rPr>
          <w:ins w:id="191" w:author="Frederico Ferreira" w:date="2013-04-26T12:12:00Z"/>
          <w:lang w:val="en-US"/>
        </w:rPr>
      </w:pPr>
      <w:proofErr w:type="spellStart"/>
      <w:ins w:id="192" w:author="Frederico Ferreira" w:date="2013-04-26T12:12:00Z">
        <w:r>
          <w:rPr>
            <w:lang w:val="en-US"/>
          </w:rPr>
          <w:t>KeycolChefe</w:t>
        </w:r>
        <w:proofErr w:type="spellEnd"/>
        <w:r w:rsidR="000F0267" w:rsidRPr="000F0267">
          <w:rPr>
            <w:lang w:val="en-US"/>
          </w:rPr>
          <w:t>…………………………INT PRIMARY KEY IDENTITY</w:t>
        </w:r>
      </w:ins>
    </w:p>
    <w:p w:rsidR="000F0267" w:rsidRDefault="000F0267" w:rsidP="000F0267">
      <w:pPr>
        <w:ind w:left="720"/>
        <w:rPr>
          <w:ins w:id="193" w:author="Frederico Ferreira" w:date="2013-04-26T12:13:00Z"/>
          <w:lang w:val="en-US"/>
        </w:rPr>
      </w:pPr>
      <w:proofErr w:type="spellStart"/>
      <w:ins w:id="194" w:author="Frederico Ferreira" w:date="2013-04-26T12:13:00Z">
        <w:r>
          <w:rPr>
            <w:lang w:val="en-US"/>
          </w:rPr>
          <w:t>oltp_id</w:t>
        </w:r>
      </w:ins>
      <w:ins w:id="195" w:author="Frederico Ferreira" w:date="2013-04-26T12:14:00Z">
        <w:r w:rsidR="00BB53F7">
          <w:rPr>
            <w:lang w:val="en-US"/>
          </w:rPr>
          <w:t>Funcionario</w:t>
        </w:r>
      </w:ins>
      <w:proofErr w:type="spellEnd"/>
      <w:ins w:id="196" w:author="Frederico Ferreira" w:date="2013-04-26T12:13:00Z">
        <w:r>
          <w:rPr>
            <w:lang w:val="en-US"/>
          </w:rPr>
          <w:t>…………………………INT UNIQUE NOT NULL</w:t>
        </w:r>
      </w:ins>
    </w:p>
    <w:p w:rsidR="000F0267" w:rsidRDefault="000F0267" w:rsidP="000F0267">
      <w:pPr>
        <w:ind w:left="720"/>
        <w:rPr>
          <w:ins w:id="197" w:author="Frederico Ferreira" w:date="2013-04-26T12:13:00Z"/>
          <w:lang w:val="en-US"/>
        </w:rPr>
      </w:pPr>
      <w:proofErr w:type="spellStart"/>
      <w:ins w:id="198" w:author="Frederico Ferreira" w:date="2013-04-26T12:13:00Z">
        <w:r>
          <w:rPr>
            <w:lang w:val="en-US"/>
          </w:rPr>
          <w:t>oltp_id</w:t>
        </w:r>
      </w:ins>
      <w:ins w:id="199" w:author="Frederico Ferreira" w:date="2013-04-26T12:14:00Z">
        <w:r w:rsidR="00BB53F7">
          <w:rPr>
            <w:lang w:val="en-US"/>
          </w:rPr>
          <w:t>Chefe</w:t>
        </w:r>
      </w:ins>
      <w:proofErr w:type="spellEnd"/>
      <w:ins w:id="200" w:author="Frederico Ferreira" w:date="2013-04-26T12:13:00Z">
        <w:r>
          <w:rPr>
            <w:lang w:val="en-US"/>
          </w:rPr>
          <w:t>…………………………INT UNIQUE NOT NULL</w:t>
        </w:r>
      </w:ins>
    </w:p>
    <w:p w:rsidR="000F0267" w:rsidRDefault="00BB53F7" w:rsidP="000F0267">
      <w:pPr>
        <w:ind w:left="720"/>
        <w:rPr>
          <w:ins w:id="201" w:author="Frederico Ferreira" w:date="2013-04-26T12:14:00Z"/>
          <w:lang w:val="en-US"/>
        </w:rPr>
      </w:pPr>
      <w:proofErr w:type="spellStart"/>
      <w:ins w:id="202" w:author="Frederico Ferreira" w:date="2013-04-26T12:13:00Z">
        <w:r>
          <w:rPr>
            <w:lang w:val="en-US"/>
          </w:rPr>
          <w:t>Func</w:t>
        </w:r>
      </w:ins>
      <w:ins w:id="203" w:author="Frederico Ferreira" w:date="2013-04-26T12:14:00Z">
        <w:r>
          <w:rPr>
            <w:lang w:val="en-US"/>
          </w:rPr>
          <w:t>ionario</w:t>
        </w:r>
      </w:ins>
      <w:proofErr w:type="spellEnd"/>
      <w:ins w:id="204" w:author="Frederico Ferreira" w:date="2013-04-26T12:13:00Z">
        <w:r w:rsidR="000F0267">
          <w:rPr>
            <w:lang w:val="en-US"/>
          </w:rPr>
          <w:t>…………………………NVARCHAR(50)</w:t>
        </w:r>
      </w:ins>
    </w:p>
    <w:p w:rsidR="00BB53F7" w:rsidRPr="00BB53F7" w:rsidRDefault="00BB53F7" w:rsidP="00BB53F7">
      <w:pPr>
        <w:ind w:left="720"/>
        <w:rPr>
          <w:ins w:id="205" w:author="Frederico Ferreira" w:date="2013-04-26T12:14:00Z"/>
          <w:rPrChange w:id="206" w:author="Frederico Ferreira" w:date="2013-04-26T12:15:00Z">
            <w:rPr>
              <w:ins w:id="207" w:author="Frederico Ferreira" w:date="2013-04-26T12:14:00Z"/>
              <w:lang w:val="en-US"/>
            </w:rPr>
          </w:rPrChange>
        </w:rPr>
      </w:pPr>
      <w:ins w:id="208" w:author="Frederico Ferreira" w:date="2013-04-26T12:14:00Z">
        <w:r w:rsidRPr="00BB53F7">
          <w:rPr>
            <w:rPrChange w:id="209" w:author="Frederico Ferreira" w:date="2013-04-26T12:15:00Z">
              <w:rPr>
                <w:lang w:val="en-US"/>
              </w:rPr>
            </w:rPrChange>
          </w:rPr>
          <w:t>Chefe</w:t>
        </w:r>
        <w:r w:rsidRPr="00BB53F7">
          <w:rPr>
            <w:rPrChange w:id="210" w:author="Frederico Ferreira" w:date="2013-04-26T12:15:00Z">
              <w:rPr>
                <w:lang w:val="en-US"/>
              </w:rPr>
            </w:rPrChange>
          </w:rPr>
          <w:t>…………………………NVARCHAR(50)</w:t>
        </w:r>
      </w:ins>
    </w:p>
    <w:p w:rsidR="00BB53F7" w:rsidRPr="00BB53F7" w:rsidRDefault="00BB53F7" w:rsidP="00BB53F7">
      <w:pPr>
        <w:ind w:left="720"/>
        <w:rPr>
          <w:ins w:id="211" w:author="Frederico Ferreira" w:date="2013-04-26T12:14:00Z"/>
          <w:rPrChange w:id="212" w:author="Frederico Ferreira" w:date="2013-04-26T12:15:00Z">
            <w:rPr>
              <w:ins w:id="213" w:author="Frederico Ferreira" w:date="2013-04-26T12:14:00Z"/>
              <w:lang w:val="en-US"/>
            </w:rPr>
          </w:rPrChange>
        </w:rPr>
      </w:pPr>
      <w:proofErr w:type="spellStart"/>
      <w:ins w:id="214" w:author="Frederico Ferreira" w:date="2013-04-26T12:14:00Z">
        <w:r w:rsidRPr="00BB53F7">
          <w:rPr>
            <w:rPrChange w:id="215" w:author="Frederico Ferreira" w:date="2013-04-26T12:15:00Z">
              <w:rPr>
                <w:lang w:val="en-US"/>
              </w:rPr>
            </w:rPrChange>
          </w:rPr>
          <w:t>Nivel</w:t>
        </w:r>
        <w:proofErr w:type="spellEnd"/>
        <w:r w:rsidRPr="00BB53F7">
          <w:rPr>
            <w:rPrChange w:id="216" w:author="Frederico Ferreira" w:date="2013-04-26T12:15:00Z">
              <w:rPr>
                <w:lang w:val="en-US"/>
              </w:rPr>
            </w:rPrChange>
          </w:rPr>
          <w:t>…………………………</w:t>
        </w:r>
      </w:ins>
      <w:ins w:id="217" w:author="Frederico Ferreira" w:date="2013-04-26T12:15:00Z">
        <w:r w:rsidRPr="00BB53F7">
          <w:rPr>
            <w:rPrChange w:id="218" w:author="Frederico Ferreira" w:date="2013-04-26T12:15:00Z">
              <w:rPr>
                <w:lang w:val="en-US"/>
              </w:rPr>
            </w:rPrChange>
          </w:rPr>
          <w:t xml:space="preserve">INT NOTNULL   -- 1 para o chefe </w:t>
        </w:r>
        <w:proofErr w:type="spellStart"/>
        <w:r w:rsidRPr="00BB53F7">
          <w:rPr>
            <w:rPrChange w:id="219" w:author="Frederico Ferreira" w:date="2013-04-26T12:15:00Z">
              <w:rPr>
                <w:lang w:val="en-US"/>
              </w:rPr>
            </w:rPrChange>
          </w:rPr>
          <w:t>directo</w:t>
        </w:r>
        <w:proofErr w:type="spellEnd"/>
        <w:r w:rsidRPr="00BB53F7">
          <w:rPr>
            <w:rPrChange w:id="220" w:author="Frederico Ferreira" w:date="2013-04-26T12:15:00Z">
              <w:rPr>
                <w:lang w:val="en-US"/>
              </w:rPr>
            </w:rPrChange>
          </w:rPr>
          <w:t xml:space="preserve"> e 2 para o feche do chefe, etc.</w:t>
        </w:r>
      </w:ins>
    </w:p>
    <w:p w:rsidR="00BB53F7" w:rsidRPr="00BB53F7" w:rsidRDefault="00BB53F7" w:rsidP="000F0267">
      <w:pPr>
        <w:ind w:left="720"/>
        <w:rPr>
          <w:ins w:id="221" w:author="Frederico Ferreira" w:date="2013-04-26T12:13:00Z"/>
          <w:rPrChange w:id="222" w:author="Frederico Ferreira" w:date="2013-04-26T12:15:00Z">
            <w:rPr>
              <w:ins w:id="223" w:author="Frederico Ferreira" w:date="2013-04-26T12:13:00Z"/>
              <w:lang w:val="en-US"/>
            </w:rPr>
          </w:rPrChange>
        </w:rPr>
      </w:pPr>
    </w:p>
    <w:p w:rsidR="000F0267" w:rsidRPr="00BB53F7" w:rsidRDefault="000F0267" w:rsidP="000F0267">
      <w:pPr>
        <w:ind w:left="720"/>
        <w:rPr>
          <w:rPrChange w:id="224" w:author="Frederico Ferreira" w:date="2013-04-26T12:15:00Z">
            <w:rPr>
              <w:lang w:val="en-US"/>
            </w:rPr>
          </w:rPrChange>
        </w:rPr>
        <w:pPrChange w:id="225" w:author="Frederico Ferreira" w:date="2013-04-26T12:12:00Z">
          <w:pPr/>
        </w:pPrChange>
      </w:pPr>
    </w:p>
    <w:tbl>
      <w:tblPr>
        <w:tblStyle w:val="TableGrid"/>
        <w:tblW w:w="0" w:type="auto"/>
        <w:tblLook w:val="04A0"/>
      </w:tblPr>
      <w:tblGrid>
        <w:gridCol w:w="985"/>
        <w:gridCol w:w="1918"/>
        <w:gridCol w:w="5805"/>
      </w:tblGrid>
      <w:tr w:rsidR="00E9511F" w:rsidRPr="00A55A32" w:rsidTr="00D379FA">
        <w:trPr>
          <w:cantSplit/>
          <w:trHeight w:val="20"/>
        </w:trPr>
        <w:tc>
          <w:tcPr>
            <w:tcW w:w="967" w:type="dxa"/>
            <w:vMerge w:val="restart"/>
            <w:textDirection w:val="btLr"/>
          </w:tcPr>
          <w:p w:rsidR="00E9511F" w:rsidRPr="005D104F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Factos</w:t>
            </w:r>
            <w:proofErr w:type="spellEnd"/>
          </w:p>
        </w:tc>
        <w:tc>
          <w:tcPr>
            <w:tcW w:w="1722" w:type="dxa"/>
            <w:vAlign w:val="center"/>
          </w:tcPr>
          <w:p w:rsidR="00E9511F" w:rsidRPr="005D104F" w:rsidRDefault="00EC3729" w:rsidP="00EC3729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Serviço</w:t>
            </w:r>
            <w:r w:rsidR="004F588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s</w:t>
            </w: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_de_</w:t>
            </w:r>
            <w:r w:rsidR="00A2228A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Entrega</w:t>
            </w:r>
            <w:proofErr w:type="spellEnd"/>
          </w:p>
        </w:tc>
        <w:tc>
          <w:tcPr>
            <w:tcW w:w="5805" w:type="dxa"/>
          </w:tcPr>
          <w:p w:rsid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EC3729" w:rsidRPr="006B2D2D" w:rsidRDefault="00EC3729" w:rsidP="00EC372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Loja </w:t>
            </w:r>
            <w:r w:rsidRPr="006B2D2D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REFERENCES</w:t>
            </w:r>
          </w:p>
          <w:p w:rsidR="001758F8" w:rsidRPr="00041639" w:rsidRDefault="001758F8" w:rsidP="001758F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41639">
              <w:rPr>
                <w:rFonts w:ascii="Segoe UI Light" w:hAnsi="Segoe UI Light" w:cs="Segoe UI Light"/>
                <w:sz w:val="20"/>
                <w:szCs w:val="20"/>
              </w:rPr>
              <w:t>Nome_Cliente</w:t>
            </w:r>
            <w:proofErr w:type="spellEnd"/>
            <w:r w:rsidRPr="00041639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B53A3B" w:rsidRPr="00031D81" w:rsidRDefault="00B53A3B" w:rsidP="00B53A3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Nome_Estafeta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B53A3B" w:rsidRPr="00031D81" w:rsidRDefault="00B53A3B" w:rsidP="00B53A3B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Tipo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_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>de_Servic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41639" w:rsidRDefault="00041639" w:rsidP="0004163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Morada_</w:t>
            </w:r>
            <w:r w:rsidR="00DB5670">
              <w:rPr>
                <w:rFonts w:ascii="Segoe UI Light" w:hAnsi="Segoe UI Light" w:cs="Segoe UI Light"/>
                <w:sz w:val="20"/>
                <w:szCs w:val="20"/>
              </w:rPr>
              <w:t>d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e_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>Entrega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P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Data_Requisicao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Pr="00031D81" w:rsidRDefault="00031D81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031D81">
              <w:rPr>
                <w:rFonts w:ascii="Segoe UI Light" w:hAnsi="Segoe UI Light" w:cs="Segoe UI Light"/>
                <w:sz w:val="20"/>
                <w:szCs w:val="20"/>
              </w:rPr>
              <w:t>Hora_Entrega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5D1A65" w:rsidRPr="00031D81" w:rsidRDefault="00031D81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Data_Execucao</w:t>
            </w:r>
            <w:r w:rsidR="00A34D37">
              <w:rPr>
                <w:rFonts w:ascii="Segoe UI Light" w:hAnsi="Segoe UI Light" w:cs="Segoe UI Light"/>
                <w:sz w:val="20"/>
                <w:szCs w:val="20"/>
              </w:rPr>
              <w:t>_Serviço</w:t>
            </w:r>
            <w:proofErr w:type="spellEnd"/>
            <w:r w:rsidR="00E9511F"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031D81" w:rsidRDefault="00031D81" w:rsidP="00031D81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Status_Entrega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1758F8" w:rsidRDefault="001758F8" w:rsidP="001758F8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Modo_de_Pagamento</w:t>
            </w:r>
            <w:proofErr w:type="spellEnd"/>
            <w:r w:rsidRPr="00031D81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031D81">
              <w:rPr>
                <w:rFonts w:ascii="Segoe UI Light" w:hAnsi="Segoe UI Light" w:cs="Segoe UI Light"/>
                <w:sz w:val="20"/>
                <w:szCs w:val="20"/>
              </w:rPr>
              <w:tab/>
              <w:t>INT REFERENCES</w:t>
            </w:r>
          </w:p>
          <w:p w:rsidR="00E9511F" w:rsidRDefault="00A55A32" w:rsidP="00004AE6">
            <w:pPr>
              <w:pStyle w:val="Default"/>
              <w:tabs>
                <w:tab w:val="left" w:leader="dot" w:pos="2835"/>
              </w:tabs>
              <w:rPr>
                <w:ins w:id="226" w:author="Frederico Ferreira" w:date="2013-04-26T14:15:00Z"/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A55A32">
              <w:rPr>
                <w:rFonts w:ascii="Segoe UI Light" w:hAnsi="Segoe UI Light" w:cs="Segoe UI Light"/>
                <w:sz w:val="20"/>
                <w:szCs w:val="20"/>
              </w:rPr>
              <w:t>Valor_Serviço</w:t>
            </w:r>
            <w:proofErr w:type="spellEnd"/>
            <w:r w:rsidR="00E9511F" w:rsidRPr="00A55A32">
              <w:rPr>
                <w:rFonts w:ascii="Segoe UI Light" w:hAnsi="Segoe UI Light" w:cs="Segoe UI Light"/>
                <w:sz w:val="20"/>
                <w:szCs w:val="20"/>
              </w:rPr>
              <w:tab/>
              <w:t>decimal(</w:t>
            </w:r>
            <w:r w:rsidR="00004AE6">
              <w:rPr>
                <w:rFonts w:ascii="Segoe UI Light" w:hAnsi="Segoe UI Light" w:cs="Segoe UI Light"/>
                <w:sz w:val="20"/>
                <w:szCs w:val="20"/>
              </w:rPr>
              <w:t>8</w:t>
            </w:r>
            <w:r w:rsidR="00E9511F" w:rsidRPr="00A55A32">
              <w:rPr>
                <w:rFonts w:ascii="Segoe UI Light" w:hAnsi="Segoe UI Light" w:cs="Segoe UI Light"/>
                <w:sz w:val="20"/>
                <w:szCs w:val="20"/>
              </w:rPr>
              <w:t>,2) NOT NULL</w:t>
            </w:r>
            <w:r w:rsidR="00147872"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</w:p>
          <w:p w:rsidR="005E5F33" w:rsidRDefault="005E5F33" w:rsidP="00004AE6">
            <w:pPr>
              <w:pStyle w:val="Default"/>
              <w:tabs>
                <w:tab w:val="left" w:leader="dot" w:pos="2835"/>
              </w:tabs>
              <w:rPr>
                <w:ins w:id="227" w:author="Frederico Ferreira" w:date="2013-04-26T14:16:00Z"/>
                <w:rFonts w:ascii="Segoe UI Light" w:hAnsi="Segoe UI Light" w:cs="Segoe UI Light"/>
                <w:sz w:val="20"/>
                <w:szCs w:val="20"/>
              </w:rPr>
            </w:pPr>
            <w:ins w:id="228" w:author="Frederico Ferreira" w:date="2013-04-26T14:15:00Z">
              <w:r>
                <w:rPr>
                  <w:rFonts w:ascii="Segoe UI Light" w:hAnsi="Segoe UI Light" w:cs="Segoe UI Light"/>
                  <w:sz w:val="20"/>
                  <w:szCs w:val="20"/>
                </w:rPr>
                <w:t>Tentativas</w:t>
              </w:r>
              <w:r>
                <w:rPr>
                  <w:rFonts w:ascii="Segoe UI Light" w:hAnsi="Segoe UI Light" w:cs="Segoe UI Light"/>
                  <w:sz w:val="20"/>
                  <w:szCs w:val="20"/>
                </w:rPr>
                <w:t>………………………</w:t>
              </w:r>
            </w:ins>
            <w:ins w:id="229" w:author="Frederico Ferreira" w:date="2013-04-26T14:16:00Z">
              <w:r>
                <w:rPr>
                  <w:rFonts w:ascii="Segoe UI Light" w:hAnsi="Segoe UI Light" w:cs="Segoe UI Light"/>
                  <w:sz w:val="20"/>
                  <w:szCs w:val="20"/>
                </w:rPr>
                <w:t>……………</w:t>
              </w:r>
              <w:r>
                <w:rPr>
                  <w:rFonts w:ascii="Segoe UI Light" w:hAnsi="Segoe UI Light" w:cs="Segoe UI Light"/>
                  <w:sz w:val="20"/>
                  <w:szCs w:val="20"/>
                </w:rPr>
                <w:t>... INT</w:t>
              </w:r>
            </w:ins>
          </w:p>
          <w:p w:rsidR="005E5F33" w:rsidRPr="00A55A32" w:rsidRDefault="005E5F33" w:rsidP="00004AE6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E9511F" w:rsidRPr="005D104F" w:rsidTr="00D379FA">
        <w:trPr>
          <w:cantSplit/>
          <w:trHeight w:val="20"/>
        </w:trPr>
        <w:tc>
          <w:tcPr>
            <w:tcW w:w="967" w:type="dxa"/>
            <w:vMerge/>
            <w:textDirection w:val="btLr"/>
          </w:tcPr>
          <w:p w:rsidR="00E9511F" w:rsidRPr="00A55A32" w:rsidRDefault="00E9511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</w:tcPr>
          <w:p w:rsidR="00E9511F" w:rsidRPr="005D104F" w:rsidRDefault="00E9511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color w:val="000000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Criação da Tabela de factos "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" que regista 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="00852637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realizad</w:t>
            </w:r>
            <w:r w:rsidR="007B45E9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por </w:t>
            </w:r>
            <w:r w:rsidR="00852637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cada estafeta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. </w:t>
            </w:r>
          </w:p>
          <w:p w:rsidR="00E9511F" w:rsidRPr="005D104F" w:rsidRDefault="00E9511F" w:rsidP="00F42189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b/>
                <w:color w:val="000000"/>
                <w:sz w:val="20"/>
                <w:szCs w:val="20"/>
              </w:rPr>
              <w:t>Nota: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Para além das chaves associadas às Tabelas de Dimensão foi associada à Chave Primária o identificador de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de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modo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a identificar univocamente uma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entrega.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Existem vários cálculos que deve</w:t>
            </w:r>
            <w:r w:rsidR="00F4218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rão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ser </w:t>
            </w:r>
            <w:r w:rsidR="007B45E9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realizados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 registados nesta Tabela</w:t>
            </w:r>
          </w:p>
        </w:tc>
      </w:tr>
    </w:tbl>
    <w:p w:rsidR="00E9511F" w:rsidRDefault="00E9511F" w:rsidP="00572A83">
      <w:pPr>
        <w:rPr>
          <w:rFonts w:ascii="Segoe UI Light" w:hAnsi="Segoe UI Light" w:cs="Segoe UI Light"/>
        </w:rPr>
      </w:pPr>
    </w:p>
    <w:p w:rsidR="00E9511F" w:rsidRDefault="00E9511F" w:rsidP="00572A83">
      <w:pPr>
        <w:rPr>
          <w:rFonts w:ascii="Segoe UI Light" w:hAnsi="Segoe UI Light" w:cs="Segoe UI Light"/>
        </w:rPr>
      </w:pPr>
    </w:p>
    <w:p w:rsidR="00E9511F" w:rsidRPr="001C234F" w:rsidRDefault="00E9511F" w:rsidP="00572A83">
      <w:pPr>
        <w:rPr>
          <w:rFonts w:ascii="Segoe UI Light" w:hAnsi="Segoe UI Light" w:cs="Segoe UI Light"/>
        </w:rPr>
      </w:pPr>
    </w:p>
    <w:p w:rsidR="006B760F" w:rsidRDefault="006B760F" w:rsidP="006B760F">
      <w:pPr>
        <w:pStyle w:val="Heading2"/>
        <w:numPr>
          <w:ilvl w:val="0"/>
          <w:numId w:val="0"/>
        </w:numPr>
        <w:spacing w:before="100" w:beforeAutospacing="1" w:after="0"/>
        <w:ind w:left="432"/>
        <w:rPr>
          <w:rFonts w:ascii="Segoe UI Light" w:hAnsi="Segoe UI Light"/>
          <w:color w:val="auto"/>
        </w:rPr>
      </w:pPr>
    </w:p>
    <w:p w:rsidR="006B760F" w:rsidRDefault="006B760F" w:rsidP="006B760F"/>
    <w:p w:rsidR="006B760F" w:rsidRDefault="006B760F" w:rsidP="006B760F"/>
    <w:p w:rsidR="005D1A65" w:rsidRDefault="005D1A65" w:rsidP="006B760F"/>
    <w:p w:rsidR="00DB5670" w:rsidRDefault="00DB5670" w:rsidP="006B760F"/>
    <w:p w:rsidR="00DB5670" w:rsidRDefault="00DB5670" w:rsidP="006B760F"/>
    <w:p w:rsidR="00DB5670" w:rsidRDefault="00DB5670" w:rsidP="006B760F"/>
    <w:p w:rsidR="00DB5670" w:rsidRDefault="00DB5670" w:rsidP="006B760F"/>
    <w:p w:rsidR="005D1A65" w:rsidRDefault="005D1A65" w:rsidP="006B760F"/>
    <w:p w:rsidR="006B760F" w:rsidRPr="006B760F" w:rsidRDefault="006B760F" w:rsidP="006B760F"/>
    <w:p w:rsidR="00626EF7" w:rsidRPr="001C234F" w:rsidRDefault="00626EF7" w:rsidP="00626EF7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r w:rsidRPr="001C234F">
        <w:rPr>
          <w:rFonts w:ascii="Segoe UI Light" w:hAnsi="Segoe UI Light"/>
          <w:color w:val="auto"/>
        </w:rPr>
        <w:t xml:space="preserve">Arquitetura do DATAMART </w:t>
      </w:r>
      <w:r>
        <w:rPr>
          <w:rFonts w:ascii="Segoe UI Light" w:hAnsi="Segoe UI Light"/>
          <w:color w:val="auto"/>
        </w:rPr>
        <w:t xml:space="preserve">- </w:t>
      </w:r>
      <w:r w:rsidRPr="001C234F">
        <w:rPr>
          <w:rFonts w:ascii="Segoe UI Light" w:hAnsi="Segoe UI Light"/>
          <w:color w:val="auto"/>
        </w:rPr>
        <w:t>“</w:t>
      </w:r>
      <w:proofErr w:type="spellStart"/>
      <w:r w:rsidR="007B6BB1">
        <w:rPr>
          <w:rFonts w:ascii="Segoe UI Light" w:hAnsi="Segoe UI Light"/>
          <w:color w:val="auto"/>
        </w:rPr>
        <w:t>Análise_Finaneira</w:t>
      </w:r>
      <w:proofErr w:type="spellEnd"/>
      <w:r>
        <w:rPr>
          <w:rFonts w:ascii="Segoe UI Light" w:hAnsi="Segoe UI Light"/>
          <w:color w:val="auto"/>
        </w:rPr>
        <w:t>”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numa estrutura multidimensional, é definida uma arquitetura de um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armazenamento dos dados. Os dados carregados para este repositório serão posteriormente analisados recorrendo a uma ferramenta OLAP.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A granularidade adotada para o carregamento da informação disponível é ao nível d</w:t>
      </w:r>
      <w:r w:rsidR="00426A9C">
        <w:rPr>
          <w:rFonts w:ascii="Segoe UI Light" w:hAnsi="Segoe UI Light" w:cs="Segoe UI Light"/>
        </w:rPr>
        <w:t>os custos e proveitos mensais</w:t>
      </w:r>
      <w:r w:rsidRPr="001C234F">
        <w:rPr>
          <w:rFonts w:ascii="Segoe UI Light" w:hAnsi="Segoe UI Light" w:cs="Segoe UI Light"/>
        </w:rPr>
        <w:t xml:space="preserve"> prevendo-se a agregação prévia da informação por </w:t>
      </w:r>
      <w:r w:rsidR="00426A9C">
        <w:rPr>
          <w:rFonts w:ascii="Segoe UI Light" w:hAnsi="Segoe UI Light" w:cs="Segoe UI Light"/>
        </w:rPr>
        <w:t>mês</w:t>
      </w:r>
      <w:r w:rsidRPr="001C234F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:rsidR="00626EF7" w:rsidRPr="00323E17" w:rsidRDefault="00312A9A" w:rsidP="00A2228A">
      <w:pPr>
        <w:pStyle w:val="ListParagraph"/>
        <w:numPr>
          <w:ilvl w:val="1"/>
          <w:numId w:val="13"/>
        </w:numPr>
        <w:rPr>
          <w:rFonts w:ascii="Segoe UI Light" w:hAnsi="Segoe UI Light" w:cs="Segoe UI Light"/>
          <w:highlight w:val="yellow"/>
        </w:rPr>
      </w:pPr>
      <w:proofErr w:type="spellStart"/>
      <w:r w:rsidRPr="00323E17">
        <w:rPr>
          <w:rFonts w:ascii="Segoe UI Light" w:hAnsi="Segoe UI Light" w:cs="Segoe UI Light"/>
          <w:highlight w:val="yellow"/>
        </w:rPr>
        <w:t>Tipo_Custo</w:t>
      </w:r>
      <w:proofErr w:type="spellEnd"/>
      <w:r w:rsidR="00323E17" w:rsidRPr="00323E17">
        <w:rPr>
          <w:rFonts w:ascii="Segoe UI Light" w:hAnsi="Segoe UI Light" w:cs="Segoe UI Light"/>
          <w:highlight w:val="yellow"/>
        </w:rPr>
        <w:t xml:space="preserve">, </w:t>
      </w:r>
      <w:r w:rsidR="00323E17">
        <w:rPr>
          <w:rFonts w:ascii="Segoe UI Light" w:hAnsi="Segoe UI Light" w:cs="Segoe UI Light"/>
          <w:highlight w:val="yellow"/>
        </w:rPr>
        <w:t>(</w:t>
      </w:r>
      <w:r w:rsidR="00323E17" w:rsidRPr="00323E17">
        <w:rPr>
          <w:rFonts w:ascii="Segoe UI Light" w:hAnsi="Segoe UI Light" w:cs="Segoe UI Light"/>
          <w:highlight w:val="yellow"/>
        </w:rPr>
        <w:t>Ano, Trimestre, Mês</w:t>
      </w:r>
      <w:r w:rsidR="00323E17">
        <w:rPr>
          <w:rFonts w:ascii="Segoe UI Light" w:hAnsi="Segoe UI Light" w:cs="Segoe UI Light"/>
          <w:highlight w:val="yellow"/>
        </w:rPr>
        <w:t>)</w:t>
      </w:r>
      <w:r w:rsidR="00626EF7" w:rsidRPr="00323E17">
        <w:rPr>
          <w:rFonts w:ascii="Segoe UI Light" w:hAnsi="Segoe UI Light" w:cs="Segoe UI Light"/>
          <w:highlight w:val="yellow"/>
        </w:rPr>
        <w:t>;</w:t>
      </w:r>
    </w:p>
    <w:p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</w:t>
      </w:r>
      <w:proofErr w:type="spellStart"/>
      <w:r w:rsidRPr="001C234F">
        <w:rPr>
          <w:rFonts w:ascii="Segoe UI Light" w:hAnsi="Segoe UI Light" w:cs="Segoe UI Light"/>
        </w:rPr>
        <w:t>Datamart</w:t>
      </w:r>
      <w:proofErr w:type="spellEnd"/>
      <w:r w:rsidRPr="001C234F">
        <w:rPr>
          <w:rFonts w:ascii="Segoe UI Light" w:hAnsi="Segoe UI Light" w:cs="Segoe UI Light"/>
        </w:rPr>
        <w:t xml:space="preserve">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DF5E0C">
        <w:rPr>
          <w:rFonts w:ascii="Segoe UI Light" w:hAnsi="Segoe UI Light" w:cs="Segoe UI Light"/>
        </w:rPr>
        <w:t>BALANÇO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:rsidR="00572A83" w:rsidRDefault="00572A83" w:rsidP="00572A83">
      <w:pPr>
        <w:spacing w:after="0"/>
        <w:rPr>
          <w:rFonts w:ascii="Segoe UI Light" w:hAnsi="Segoe UI Light" w:cs="Segoe UI Light"/>
        </w:rPr>
      </w:pPr>
    </w:p>
    <w:tbl>
      <w:tblPr>
        <w:tblStyle w:val="TableGrid"/>
        <w:tblW w:w="0" w:type="auto"/>
        <w:tblLook w:val="04A0"/>
      </w:tblPr>
      <w:tblGrid>
        <w:gridCol w:w="967"/>
        <w:gridCol w:w="1416"/>
        <w:gridCol w:w="6111"/>
      </w:tblGrid>
      <w:tr w:rsidR="005D104F" w:rsidRPr="005D104F" w:rsidTr="005D1A65">
        <w:trPr>
          <w:trHeight w:val="20"/>
        </w:trPr>
        <w:tc>
          <w:tcPr>
            <w:tcW w:w="96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</w:t>
            </w:r>
            <w:proofErr w:type="spellEnd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Tabela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Colunas</w:t>
            </w:r>
            <w:proofErr w:type="spellEnd"/>
          </w:p>
        </w:tc>
      </w:tr>
      <w:tr w:rsidR="005D1A65" w:rsidRPr="005D104F" w:rsidTr="005D1A65">
        <w:trPr>
          <w:trHeight w:val="20"/>
        </w:trPr>
        <w:tc>
          <w:tcPr>
            <w:tcW w:w="967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A65" w:rsidRPr="005D104F" w:rsidRDefault="005D1A65" w:rsidP="005D1A65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Dimensões</w:t>
            </w:r>
            <w:proofErr w:type="spellEnd"/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A65" w:rsidRPr="005D104F" w:rsidRDefault="005D1A65" w:rsidP="00804914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Tipo_de_</w:t>
            </w:r>
            <w:r w:rsidR="00804914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Custo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A65" w:rsidRPr="005D104F" w:rsidRDefault="005D1A65" w:rsidP="005D1A6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IDENTITY,</w:t>
            </w:r>
          </w:p>
          <w:p w:rsidR="005D1A65" w:rsidRPr="005D104F" w:rsidRDefault="005D1A65" w:rsidP="005D1A6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</w:t>
            </w:r>
            <w:r w:rsidRPr="00D379FA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UNIQUE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NOT NULL,</w:t>
            </w:r>
          </w:p>
          <w:p w:rsidR="005D1A65" w:rsidRPr="00A2228A" w:rsidRDefault="005D1A65" w:rsidP="00804914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</w:rPr>
              <w:t>Tipo_de_</w:t>
            </w:r>
            <w:r w:rsidR="00804914">
              <w:rPr>
                <w:rFonts w:ascii="Segoe UI Light" w:hAnsi="Segoe UI Light" w:cs="Segoe UI Light"/>
                <w:sz w:val="20"/>
                <w:szCs w:val="20"/>
              </w:rPr>
              <w:t>Custo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</w:rPr>
              <w:tab/>
              <w:t>NVARCHAR(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2</w:t>
            </w:r>
            <w:r w:rsidRPr="005D104F">
              <w:rPr>
                <w:rFonts w:ascii="Segoe UI Light" w:hAnsi="Segoe UI Light" w:cs="Segoe UI Light"/>
                <w:sz w:val="20"/>
                <w:szCs w:val="20"/>
              </w:rPr>
              <w:t>0)</w: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</w:t>
            </w:r>
            <w:r w:rsidRPr="00A2228A">
              <w:rPr>
                <w:rFonts w:ascii="Segoe UI Light" w:hAnsi="Segoe UI Light" w:cs="Segoe UI Light"/>
                <w:sz w:val="20"/>
                <w:szCs w:val="20"/>
              </w:rPr>
              <w:t>NOT NULL</w:t>
            </w:r>
          </w:p>
        </w:tc>
      </w:tr>
      <w:tr w:rsidR="005D104F" w:rsidRPr="005D104F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</w:tr>
      <w:tr w:rsidR="005D104F" w:rsidRPr="00213E91" w:rsidTr="005D1A65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DateStamp</w:t>
            </w:r>
            <w:proofErr w:type="spellEnd"/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Data</w:t>
            </w:r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DATE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Ano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Trimestre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3C5995" w:rsidRPr="005D104F" w:rsidRDefault="003C5995" w:rsidP="003C5995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Mes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TINYINT NOT NULL</w:t>
            </w:r>
          </w:p>
          <w:p w:rsidR="005D104F" w:rsidRPr="006B2D2D" w:rsidRDefault="003C5995" w:rsidP="00943EB9">
            <w:pPr>
              <w:pStyle w:val="Default"/>
              <w:widowControl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Nome_Mes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NVARCHAR(15) NOT NULL</w:t>
            </w:r>
          </w:p>
        </w:tc>
      </w:tr>
      <w:tr w:rsidR="005D104F" w:rsidRPr="00213E91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="005D104F" w:rsidRPr="006B2D2D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6B2D2D" w:rsidRDefault="005D104F" w:rsidP="00A2228A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  <w:tr w:rsidR="005D104F" w:rsidRPr="00213E91" w:rsidTr="005D1A65">
        <w:trPr>
          <w:trHeight w:val="20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6B2D2D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</w:p>
        </w:tc>
        <w:tc>
          <w:tcPr>
            <w:tcW w:w="61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oltp_id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UNIQUE NOT NULL</w:t>
            </w:r>
          </w:p>
          <w:p w:rsidR="005D104F" w:rsidRPr="005D104F" w:rsidRDefault="0012760D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XX</w:t>
            </w:r>
            <w:r w:rsidR="005D104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NVARCHAR(10) NOT NULL</w:t>
            </w:r>
          </w:p>
          <w:p w:rsidR="005D104F" w:rsidRPr="005D104F" w:rsidRDefault="0012760D" w:rsidP="0012760D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XX</w:t>
            </w:r>
            <w:r w:rsidR="005D104F"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NVARCHAR(10) NOT NULL</w:t>
            </w:r>
          </w:p>
        </w:tc>
      </w:tr>
      <w:tr w:rsidR="005D104F" w:rsidRPr="00213E91" w:rsidTr="00B203EE">
        <w:trPr>
          <w:trHeight w:hRule="exact" w:val="1134"/>
        </w:trPr>
        <w:tc>
          <w:tcPr>
            <w:tcW w:w="967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  <w:tc>
          <w:tcPr>
            <w:tcW w:w="7527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D104F" w:rsidRPr="005B1087" w:rsidRDefault="005D104F" w:rsidP="00A2228A">
            <w:pPr>
              <w:tabs>
                <w:tab w:val="left" w:leader="dot" w:pos="2835"/>
              </w:tabs>
              <w:spacing w:after="60" w:line="240" w:lineRule="auto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</w:tc>
      </w:tr>
    </w:tbl>
    <w:p w:rsidR="00943EB9" w:rsidRPr="0012760D" w:rsidRDefault="00943EB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85"/>
        <w:gridCol w:w="1770"/>
        <w:gridCol w:w="5757"/>
      </w:tblGrid>
      <w:tr w:rsidR="005D104F" w:rsidRPr="002F6309" w:rsidTr="00943EB9">
        <w:trPr>
          <w:cantSplit/>
          <w:trHeight w:val="20"/>
        </w:trPr>
        <w:tc>
          <w:tcPr>
            <w:tcW w:w="967" w:type="dxa"/>
            <w:vMerge w:val="restart"/>
            <w:textDirection w:val="btLr"/>
          </w:tcPr>
          <w:p w:rsidR="005D104F" w:rsidRPr="005D104F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56"/>
                <w:szCs w:val="56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56"/>
                <w:szCs w:val="56"/>
                <w:lang w:val="en-US"/>
              </w:rPr>
              <w:t>Factos</w:t>
            </w:r>
            <w:proofErr w:type="spellEnd"/>
          </w:p>
        </w:tc>
        <w:tc>
          <w:tcPr>
            <w:tcW w:w="1770" w:type="dxa"/>
            <w:vAlign w:val="center"/>
          </w:tcPr>
          <w:p w:rsidR="005D104F" w:rsidRPr="005D104F" w:rsidRDefault="00943EB9" w:rsidP="00943EB9">
            <w:pPr>
              <w:pStyle w:val="Default"/>
              <w:tabs>
                <w:tab w:val="left" w:leader="dot" w:pos="2835"/>
              </w:tabs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Dados_Financieros</w:t>
            </w:r>
            <w:proofErr w:type="spellEnd"/>
          </w:p>
        </w:tc>
        <w:tc>
          <w:tcPr>
            <w:tcW w:w="5757" w:type="dxa"/>
          </w:tcPr>
          <w:p w:rsidR="00943EB9" w:rsidRDefault="00943EB9" w:rsidP="00943EB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keycol</w:t>
            </w:r>
            <w:proofErr w:type="spellEnd"/>
            <w:r w:rsidRPr="005D104F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PRIMARY KEY IDENTITY</w:t>
            </w:r>
          </w:p>
          <w:p w:rsidR="00943EB9" w:rsidRDefault="00943EB9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</w:p>
          <w:p w:rsidR="002F6309" w:rsidRPr="00213E91" w:rsidRDefault="002F6309" w:rsidP="002F6309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proofErr w:type="spellStart"/>
            <w:r w:rsidRPr="00213E91">
              <w:rPr>
                <w:rFonts w:ascii="Segoe UI Light" w:hAnsi="Segoe UI Light" w:cs="Segoe UI Light"/>
                <w:sz w:val="20"/>
                <w:szCs w:val="20"/>
                <w:lang w:val="en-US"/>
              </w:rPr>
              <w:t>Tipo_de_Custo</w:t>
            </w:r>
            <w:proofErr w:type="spellEnd"/>
            <w:r w:rsidRPr="00213E91">
              <w:rPr>
                <w:rFonts w:ascii="Segoe UI Light" w:hAnsi="Segoe UI Light" w:cs="Segoe UI Light"/>
                <w:sz w:val="20"/>
                <w:szCs w:val="20"/>
                <w:lang w:val="en-US"/>
              </w:rPr>
              <w:tab/>
              <w:t>INT REFERENCES</w:t>
            </w:r>
          </w:p>
          <w:p w:rsidR="005D104F" w:rsidRPr="002F6309" w:rsidRDefault="002F6309" w:rsidP="00A2228A">
            <w:pPr>
              <w:pStyle w:val="Default"/>
              <w:tabs>
                <w:tab w:val="left" w:leader="dot" w:pos="2835"/>
              </w:tabs>
              <w:rPr>
                <w:rFonts w:ascii="Segoe UI Light" w:hAnsi="Segoe UI Light" w:cs="Segoe UI Light"/>
                <w:sz w:val="20"/>
                <w:szCs w:val="20"/>
              </w:rPr>
            </w:pPr>
            <w:proofErr w:type="spellStart"/>
            <w:r w:rsidRPr="00A55A32">
              <w:rPr>
                <w:rFonts w:ascii="Segoe UI Light" w:hAnsi="Segoe UI Light" w:cs="Segoe UI Light"/>
                <w:sz w:val="20"/>
                <w:szCs w:val="20"/>
              </w:rPr>
              <w:t>Valor_Serviço</w:t>
            </w:r>
            <w:proofErr w:type="spellEnd"/>
            <w:r w:rsidRPr="00A55A32">
              <w:rPr>
                <w:rFonts w:ascii="Segoe UI Light" w:hAnsi="Segoe UI Light" w:cs="Segoe UI Light"/>
                <w:sz w:val="20"/>
                <w:szCs w:val="20"/>
              </w:rPr>
              <w:tab/>
              <w:t>decimal(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8</w:t>
            </w:r>
            <w:r w:rsidRPr="00A55A32">
              <w:rPr>
                <w:rFonts w:ascii="Segoe UI Light" w:hAnsi="Segoe UI Light" w:cs="Segoe UI Light"/>
                <w:sz w:val="20"/>
                <w:szCs w:val="20"/>
              </w:rPr>
              <w:t>,2) NOT NULL</w:t>
            </w:r>
          </w:p>
        </w:tc>
      </w:tr>
      <w:tr w:rsidR="005D104F" w:rsidRPr="005D104F" w:rsidTr="005D1A65">
        <w:trPr>
          <w:cantSplit/>
          <w:trHeight w:val="20"/>
        </w:trPr>
        <w:tc>
          <w:tcPr>
            <w:tcW w:w="967" w:type="dxa"/>
            <w:vMerge/>
            <w:textDirection w:val="btLr"/>
          </w:tcPr>
          <w:p w:rsidR="005D104F" w:rsidRPr="002F6309" w:rsidRDefault="005D104F" w:rsidP="00A2228A">
            <w:pPr>
              <w:pStyle w:val="Default"/>
              <w:tabs>
                <w:tab w:val="left" w:leader="dot" w:pos="2835"/>
              </w:tabs>
              <w:ind w:left="113" w:right="113"/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</w:p>
        </w:tc>
        <w:tc>
          <w:tcPr>
            <w:tcW w:w="7527" w:type="dxa"/>
            <w:gridSpan w:val="2"/>
          </w:tcPr>
          <w:p w:rsidR="003C5995" w:rsidRPr="005D104F" w:rsidRDefault="003C5995" w:rsidP="003C5995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color w:val="000000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Criação da Tabela de factos "</w:t>
            </w:r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Entregas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" que regista </w:t>
            </w:r>
            <w:r>
              <w:rPr>
                <w:rFonts w:ascii="Segoe UI Light" w:hAnsi="Segoe UI Light" w:cs="Segoe UI Light"/>
                <w:color w:val="000000"/>
                <w:sz w:val="20"/>
                <w:szCs w:val="20"/>
              </w:rPr>
              <w:t>os valores mensais( Custos/Proveitos) da BIT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. </w:t>
            </w:r>
          </w:p>
          <w:p w:rsidR="005D104F" w:rsidRPr="005D104F" w:rsidRDefault="003C5995" w:rsidP="003C5995">
            <w:pPr>
              <w:tabs>
                <w:tab w:val="left" w:leader="dot" w:pos="2835"/>
              </w:tabs>
              <w:spacing w:after="40" w:line="240" w:lineRule="auto"/>
              <w:rPr>
                <w:rFonts w:ascii="Segoe UI Light" w:hAnsi="Segoe UI Light" w:cs="Segoe UI Light"/>
                <w:sz w:val="20"/>
                <w:szCs w:val="20"/>
              </w:rPr>
            </w:pPr>
            <w:r w:rsidRPr="005D104F">
              <w:rPr>
                <w:rFonts w:ascii="Segoe UI Light" w:hAnsi="Segoe UI Light" w:cs="Segoe UI Light"/>
                <w:b/>
                <w:color w:val="000000"/>
                <w:sz w:val="20"/>
                <w:szCs w:val="20"/>
              </w:rPr>
              <w:t>Nota:</w:t>
            </w:r>
            <w:r w:rsidRPr="005D104F">
              <w:rPr>
                <w:rFonts w:ascii="Segoe UI Light" w:hAnsi="Segoe UI Light" w:cs="Segoe UI Light"/>
                <w:color w:val="000000"/>
                <w:sz w:val="20"/>
                <w:szCs w:val="20"/>
              </w:rPr>
              <w:t xml:space="preserve">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Para além das chaves associadas às Tabelas de Dimensão foi associada à Chave Primária o identificador de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modo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a identificar univocamente uma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entrega.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Existem vários cálculos que deve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rão 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realizados</w:t>
            </w:r>
            <w:r w:rsidRPr="005D104F"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 xml:space="preserve"> e registados nesta Tabela</w:t>
            </w:r>
            <w:r>
              <w:rPr>
                <w:rFonts w:ascii="Segoe UI Light" w:hAnsi="Segoe UI Light" w:cs="Segoe UI Light"/>
                <w:i/>
                <w:color w:val="000000"/>
                <w:sz w:val="20"/>
                <w:szCs w:val="20"/>
              </w:rPr>
              <w:t>.</w:t>
            </w:r>
          </w:p>
        </w:tc>
      </w:tr>
    </w:tbl>
    <w:p w:rsidR="00DE0700" w:rsidRDefault="00DE0700" w:rsidP="00572A83">
      <w:pPr>
        <w:spacing w:after="0"/>
        <w:rPr>
          <w:rFonts w:ascii="Segoe UI Light" w:hAnsi="Segoe UI Light" w:cs="Segoe UI Light"/>
        </w:rPr>
      </w:pPr>
    </w:p>
    <w:p w:rsidR="00DE0700" w:rsidRP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30" w:name="_Toc325309322"/>
      <w:r w:rsidRPr="00DE0700">
        <w:rPr>
          <w:rFonts w:ascii="Segoe UI Light" w:hAnsi="Segoe UI Light"/>
          <w:color w:val="auto"/>
          <w:sz w:val="32"/>
          <w:szCs w:val="32"/>
        </w:rPr>
        <w:t>Considerações Finais:</w:t>
      </w:r>
      <w:bookmarkEnd w:id="230"/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Dado que 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 xml:space="preserve"> é um repositório de leitura de dados e que as operações de escrita desses dados está restringida ao carregamento e “refrescamento” do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>, não é possível, fora deste contexto, a alteração dos valores contidos nas diversas dimensões.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As alterações aos valores contidos nas diversas dimensões só poderão ser efetuadas nos períodos em que existe atualizações ao </w:t>
      </w:r>
      <w:proofErr w:type="spellStart"/>
      <w:r w:rsidRPr="00943EB9">
        <w:rPr>
          <w:rFonts w:ascii="Segoe UI Light" w:hAnsi="Segoe UI Light" w:cs="Segoe UI Light"/>
        </w:rPr>
        <w:t>DataWarehouse</w:t>
      </w:r>
      <w:proofErr w:type="spellEnd"/>
      <w:r w:rsidRPr="00943EB9">
        <w:rPr>
          <w:rFonts w:ascii="Segoe UI Light" w:hAnsi="Segoe UI Light" w:cs="Segoe UI Light"/>
        </w:rPr>
        <w:t>. No entanto, será necessário definir previamente qual a estratégia a adotar para a realização de tais atualizações. De salientar que este tipo de alterações não são muito frequentes, e por este motivo, são designadas por “</w:t>
      </w:r>
      <w:proofErr w:type="spellStart"/>
      <w:r w:rsidRPr="00943EB9">
        <w:rPr>
          <w:rFonts w:ascii="Segoe UI Light" w:hAnsi="Segoe UI Light" w:cs="Segoe UI Light"/>
        </w:rPr>
        <w:t>slowly</w:t>
      </w:r>
      <w:proofErr w:type="spellEnd"/>
      <w:r w:rsidRPr="00943EB9">
        <w:rPr>
          <w:rFonts w:ascii="Segoe UI Light" w:hAnsi="Segoe UI Light" w:cs="Segoe UI Light"/>
        </w:rPr>
        <w:t xml:space="preserve"> </w:t>
      </w:r>
      <w:proofErr w:type="spellStart"/>
      <w:r w:rsidRPr="00943EB9">
        <w:rPr>
          <w:rFonts w:ascii="Segoe UI Light" w:hAnsi="Segoe UI Light" w:cs="Segoe UI Light"/>
        </w:rPr>
        <w:t>changing</w:t>
      </w:r>
      <w:proofErr w:type="spellEnd"/>
      <w:r w:rsidRPr="00943EB9">
        <w:rPr>
          <w:rFonts w:ascii="Segoe UI Light" w:hAnsi="Segoe UI Light" w:cs="Segoe UI Light"/>
        </w:rPr>
        <w:t xml:space="preserve"> </w:t>
      </w:r>
      <w:proofErr w:type="spellStart"/>
      <w:r w:rsidRPr="00943EB9">
        <w:rPr>
          <w:rFonts w:ascii="Segoe UI Light" w:hAnsi="Segoe UI Light" w:cs="Segoe UI Light"/>
        </w:rPr>
        <w:t>dimension</w:t>
      </w:r>
      <w:proofErr w:type="spellEnd"/>
      <w:r w:rsidRPr="00943EB9">
        <w:rPr>
          <w:rFonts w:ascii="Segoe UI Light" w:hAnsi="Segoe UI Light" w:cs="Segoe UI Light"/>
        </w:rPr>
        <w:t>”, podendo ser observadas três possibilidades de alterações: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Tipo 1 – Alteração de Valor (substituição do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);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Tipo 2 – Inserção de novo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;</w:t>
      </w:r>
    </w:p>
    <w:p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3 – Combinação dos anteriores.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A inserção de novos </w:t>
      </w:r>
      <w:proofErr w:type="spellStart"/>
      <w:r w:rsidRPr="00943EB9">
        <w:rPr>
          <w:rFonts w:ascii="Segoe UI Light" w:hAnsi="Segoe UI Light" w:cs="Segoe UI Light"/>
        </w:rPr>
        <w:t>tupulos</w:t>
      </w:r>
      <w:proofErr w:type="spellEnd"/>
      <w:r w:rsidRPr="00943EB9">
        <w:rPr>
          <w:rFonts w:ascii="Segoe UI Light" w:hAnsi="Segoe UI Light" w:cs="Segoe UI Light"/>
        </w:rPr>
        <w:t xml:space="preserve"> nas tabelas de dimensões é a alternativa de utilização mais frequente, uma vez que permite preservar todo histórico de todas as alterações efetuadas na tabela, sendo de todas as hipóteses, a de maior complexidade de implementação.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 xml:space="preserve">Para tal efeito, uma das técnicas mais utilizadas, consiste na utilização de uma chave primária composta, normalmente com dois componentes. O primeiro permite identificar determinado registo, o segundo identifica as diversas alterações introduzidas no </w:t>
      </w:r>
      <w:proofErr w:type="spellStart"/>
      <w:r w:rsidRPr="00943EB9">
        <w:rPr>
          <w:rFonts w:ascii="Segoe UI Light" w:hAnsi="Segoe UI Light" w:cs="Segoe UI Light"/>
        </w:rPr>
        <w:t>tupulo</w:t>
      </w:r>
      <w:proofErr w:type="spellEnd"/>
      <w:r w:rsidRPr="00943EB9">
        <w:rPr>
          <w:rFonts w:ascii="Segoe UI Light" w:hAnsi="Segoe UI Light" w:cs="Segoe UI Light"/>
        </w:rPr>
        <w:t>, sendo deste modo designadas como chaves de estrutura. Um das hipóteses de utilização poderá ser a alteração de morada de um cliente, a mudança de agente de uma banda, etc.</w:t>
      </w:r>
    </w:p>
    <w:p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Haverá, que considerar também a hipótese de prever alterações pela criação prévia de colunas para alterações, mas cuja eficácia é discutível, sendo necessário prever algumas colunas adicionais para conter as referidas alterações.</w:t>
      </w:r>
    </w:p>
    <w:p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A34" w:rsidRDefault="00C34A34" w:rsidP="00F152B4">
      <w:r>
        <w:separator/>
      </w:r>
    </w:p>
  </w:endnote>
  <w:endnote w:type="continuationSeparator" w:id="0">
    <w:p w:rsidR="00C34A34" w:rsidRDefault="00C34A34" w:rsidP="00F15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7" w:rsidRDefault="000F0267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0267" w:rsidRDefault="000F0267" w:rsidP="00F152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7" w:rsidRPr="00376773" w:rsidRDefault="000F0267" w:rsidP="005E2A44">
    <w:pPr>
      <w:pStyle w:val="Footer"/>
      <w:pBdr>
        <w:top w:val="single" w:sz="4" w:space="1" w:color="auto"/>
      </w:pBdr>
    </w:pPr>
    <w:r>
      <w:t>Versão 1.0 – 04.2013</w:t>
    </w:r>
    <w:r>
      <w:rPr>
        <w:noProof/>
      </w:rPr>
      <w:pict>
        <v:rect id="Rectangle 6" o:spid="_x0000_s4098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:rsidR="000F0267" w:rsidRPr="005E2A44" w:rsidRDefault="000F0267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5E5F33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13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:rsidR="000F0267" w:rsidRDefault="000F026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7" w:rsidRDefault="000F0267" w:rsidP="00CB0DD1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A34" w:rsidRDefault="00C34A34" w:rsidP="00F152B4">
      <w:r>
        <w:separator/>
      </w:r>
    </w:p>
  </w:footnote>
  <w:footnote w:type="continuationSeparator" w:id="0">
    <w:p w:rsidR="00C34A34" w:rsidRDefault="00C34A34" w:rsidP="00F152B4">
      <w:r>
        <w:continuationSeparator/>
      </w:r>
    </w:p>
  </w:footnote>
  <w:footnote w:id="1">
    <w:p w:rsidR="000F0267" w:rsidRDefault="000F0267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:rsidR="000F0267" w:rsidRDefault="000F0267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 xml:space="preserve">Os custos fixos são disponibilizados num ficheiro </w:t>
      </w:r>
      <w:proofErr w:type="spellStart"/>
      <w:r w:rsidRPr="00ED77A5">
        <w:rPr>
          <w:rFonts w:ascii="Segoe UI Light" w:hAnsi="Segoe UI Light" w:cs="SFBBX10"/>
          <w:sz w:val="16"/>
          <w:szCs w:val="16"/>
        </w:rPr>
        <w:t>excel</w:t>
      </w:r>
      <w:proofErr w:type="spellEnd"/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7" w:rsidRPr="00112B74" w:rsidRDefault="000F0267" w:rsidP="00F152B4">
    <w:r>
      <w:rPr>
        <w:noProof/>
      </w:rPr>
      <w:pict>
        <v:group id="Grupo 76" o:spid="_x0000_s4099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4101" style="position:absolute;left:5103;top:6664;width:6591;height:82365;flip:y;visibility:visible" arcsize="-1513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:rsidR="000F0267" w:rsidRPr="00BF651F" w:rsidRDefault="000F0267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BIT (Bikes In Transit) - </w:t>
                  </w:r>
                  <w:proofErr w:type="spellStart"/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Fase</w:t>
                  </w:r>
                  <w:proofErr w:type="spellEnd"/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4100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:rsidR="000F0267" w:rsidRDefault="000F0267" w:rsidP="00F152B4">
                  <w:r w:rsidRPr="00904736">
                    <w:rPr>
                      <w:noProof/>
                    </w:rPr>
                    <w:drawing>
                      <wp:inline distT="0" distB="0" distL="0" distR="0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7" w:rsidRDefault="000F0267" w:rsidP="00CB0DD1">
    <w:pPr>
      <w:pStyle w:val="Header"/>
      <w:pBdr>
        <w:bottom w:val="single" w:sz="4" w:space="1" w:color="auto"/>
      </w:pBdr>
    </w:pPr>
    <w:r>
      <w:rPr>
        <w:noProof/>
      </w:rPr>
      <w:pict>
        <v:roundrect id="AutoShape 10" o:spid="_x0000_s4097" style="position:absolute;left:0;text-align:left;margin-left:443.6pt;margin-top:71.4pt;width:51.9pt;height:649.5pt;flip:y;z-index:251660288;visibility:visible" arcsize="-151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:rsidR="000F0267" w:rsidRPr="00F27350" w:rsidRDefault="000F0267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BIT (Bikes In Transit) - </w:t>
                </w:r>
                <w:proofErr w:type="spellStart"/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Fase</w:t>
                </w:r>
                <w:proofErr w:type="spellEnd"/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 1 e 2</w:t>
                </w:r>
              </w:p>
              <w:p w:rsidR="000F0267" w:rsidRPr="00F27350" w:rsidRDefault="000F0267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>
      <w:rPr>
        <w:noProof/>
      </w:rPr>
      <w:drawing>
        <wp:inline distT="0" distB="0" distL="0" distR="0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13"/>
  </w:num>
  <w:num w:numId="10">
    <w:abstractNumId w:val="6"/>
  </w:num>
  <w:num w:numId="11">
    <w:abstractNumId w:val="3"/>
  </w:num>
  <w:num w:numId="12">
    <w:abstractNumId w:val="11"/>
  </w:num>
  <w:num w:numId="13">
    <w:abstractNumId w:val="14"/>
  </w:num>
  <w:num w:numId="14">
    <w:abstractNumId w:val="3"/>
  </w:num>
  <w:num w:numId="15">
    <w:abstractNumId w:val="3"/>
  </w:num>
  <w:num w:numId="16">
    <w:abstractNumId w:val="12"/>
  </w:num>
  <w:num w:numId="17">
    <w:abstractNumId w:val="3"/>
  </w:num>
  <w:num w:numId="18">
    <w:abstractNumId w:val="1"/>
  </w:num>
  <w:num w:numId="19">
    <w:abstractNumId w:val="9"/>
  </w:num>
  <w:num w:numId="20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trackRevisions/>
  <w:defaultTabStop w:val="720"/>
  <w:hyphenationZone w:val="425"/>
  <w:doNotHyphenateCaps/>
  <w:drawingGridHorizontalSpacing w:val="24"/>
  <w:displayHorizontalDrawingGridEvery w:val="2"/>
  <w:characterSpacingControl w:val="doNotCompress"/>
  <w:savePreviewPicture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7E70"/>
    <w:rsid w:val="00040BA0"/>
    <w:rsid w:val="00041639"/>
    <w:rsid w:val="00045CB1"/>
    <w:rsid w:val="000469F3"/>
    <w:rsid w:val="000471BC"/>
    <w:rsid w:val="00047283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01"/>
    <w:rsid w:val="00082C88"/>
    <w:rsid w:val="000837E2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C0EE8"/>
    <w:rsid w:val="000C1F3D"/>
    <w:rsid w:val="000C27DA"/>
    <w:rsid w:val="000C2B4E"/>
    <w:rsid w:val="000C39CC"/>
    <w:rsid w:val="000C3FB4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856"/>
    <w:rsid w:val="001524AD"/>
    <w:rsid w:val="00160B8C"/>
    <w:rsid w:val="00161DBD"/>
    <w:rsid w:val="0016231D"/>
    <w:rsid w:val="00163235"/>
    <w:rsid w:val="0016328E"/>
    <w:rsid w:val="0016365F"/>
    <w:rsid w:val="00164972"/>
    <w:rsid w:val="00166F23"/>
    <w:rsid w:val="001700B7"/>
    <w:rsid w:val="001702B3"/>
    <w:rsid w:val="00172ACC"/>
    <w:rsid w:val="00172BE2"/>
    <w:rsid w:val="001747DF"/>
    <w:rsid w:val="001758F8"/>
    <w:rsid w:val="00176A8F"/>
    <w:rsid w:val="00176CD7"/>
    <w:rsid w:val="0017740E"/>
    <w:rsid w:val="001802DC"/>
    <w:rsid w:val="00180B04"/>
    <w:rsid w:val="00181583"/>
    <w:rsid w:val="00183AB8"/>
    <w:rsid w:val="00185D6E"/>
    <w:rsid w:val="00185F7E"/>
    <w:rsid w:val="001867CB"/>
    <w:rsid w:val="00186AF0"/>
    <w:rsid w:val="001876C7"/>
    <w:rsid w:val="001879DC"/>
    <w:rsid w:val="0019244C"/>
    <w:rsid w:val="00193076"/>
    <w:rsid w:val="001943ED"/>
    <w:rsid w:val="00194F79"/>
    <w:rsid w:val="00195271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E79"/>
    <w:rsid w:val="003019C9"/>
    <w:rsid w:val="003022DE"/>
    <w:rsid w:val="00302F21"/>
    <w:rsid w:val="00303890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606D"/>
    <w:rsid w:val="00526BED"/>
    <w:rsid w:val="00530CC2"/>
    <w:rsid w:val="00532951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185B"/>
    <w:rsid w:val="00541EAB"/>
    <w:rsid w:val="0054313A"/>
    <w:rsid w:val="00543755"/>
    <w:rsid w:val="00543E44"/>
    <w:rsid w:val="00544ACB"/>
    <w:rsid w:val="005460F5"/>
    <w:rsid w:val="00554DD3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65D0"/>
    <w:rsid w:val="006B6976"/>
    <w:rsid w:val="006B760F"/>
    <w:rsid w:val="006C00E2"/>
    <w:rsid w:val="006C19E3"/>
    <w:rsid w:val="006C1D26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3140"/>
    <w:rsid w:val="006E4CD8"/>
    <w:rsid w:val="006E6029"/>
    <w:rsid w:val="006E6EA5"/>
    <w:rsid w:val="006E6FED"/>
    <w:rsid w:val="006E749F"/>
    <w:rsid w:val="006F2EA6"/>
    <w:rsid w:val="006F4B47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60BB7"/>
    <w:rsid w:val="00961438"/>
    <w:rsid w:val="00962333"/>
    <w:rsid w:val="009629B8"/>
    <w:rsid w:val="00962E18"/>
    <w:rsid w:val="00965C10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379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778D"/>
    <w:rsid w:val="009E0E65"/>
    <w:rsid w:val="009E12F7"/>
    <w:rsid w:val="009E2BB0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CBD"/>
    <w:rsid w:val="00A5591E"/>
    <w:rsid w:val="00A55A32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3610"/>
    <w:rsid w:val="00B2452F"/>
    <w:rsid w:val="00B26BEA"/>
    <w:rsid w:val="00B3049A"/>
    <w:rsid w:val="00B32EED"/>
    <w:rsid w:val="00B35DCB"/>
    <w:rsid w:val="00B36E7A"/>
    <w:rsid w:val="00B37097"/>
    <w:rsid w:val="00B37615"/>
    <w:rsid w:val="00B40DB0"/>
    <w:rsid w:val="00B412BE"/>
    <w:rsid w:val="00B41782"/>
    <w:rsid w:val="00B41909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3E78"/>
    <w:rsid w:val="00B7441C"/>
    <w:rsid w:val="00B75F74"/>
    <w:rsid w:val="00B772A6"/>
    <w:rsid w:val="00B7762B"/>
    <w:rsid w:val="00B77BDD"/>
    <w:rsid w:val="00B80A82"/>
    <w:rsid w:val="00B81E8A"/>
    <w:rsid w:val="00B8326C"/>
    <w:rsid w:val="00B85436"/>
    <w:rsid w:val="00B85E0E"/>
    <w:rsid w:val="00B87CC6"/>
    <w:rsid w:val="00B92B5B"/>
    <w:rsid w:val="00B92BA1"/>
    <w:rsid w:val="00B93054"/>
    <w:rsid w:val="00B941FF"/>
    <w:rsid w:val="00B946E4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62B"/>
    <w:rsid w:val="00BD5C5A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7453"/>
    <w:rsid w:val="00D00770"/>
    <w:rsid w:val="00D02BB2"/>
    <w:rsid w:val="00D02CD5"/>
    <w:rsid w:val="00D03864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70214"/>
    <w:rsid w:val="00E714EB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51A2B"/>
    <w:rsid w:val="00F53211"/>
    <w:rsid w:val="00F53E0C"/>
    <w:rsid w:val="00F55C0A"/>
    <w:rsid w:val="00F56ECD"/>
    <w:rsid w:val="00F60353"/>
    <w:rsid w:val="00F60B90"/>
    <w:rsid w:val="00F60FB3"/>
    <w:rsid w:val="00F611CC"/>
    <w:rsid w:val="00F612B6"/>
    <w:rsid w:val="00F618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0" w:unhideWhenUsed="0" w:qFormat="1"/>
    <w:lsdException w:name="Body Text 2" w:uiPriority="0"/>
    <w:lsdException w:name="Hyperlink" w:locked="1" w:semiHidden="0" w:unhideWhenUsed="0"/>
    <w:lsdException w:name="Followed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B4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3DDA-4294-4FFC-B75E-629FF91D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1021</TotalTime>
  <Pages>16</Pages>
  <Words>3039</Words>
  <Characters>16416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19417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ABorges</dc:creator>
  <cp:lastModifiedBy>Frederico Ferreira</cp:lastModifiedBy>
  <cp:revision>6</cp:revision>
  <cp:lastPrinted>2012-10-22T10:13:00Z</cp:lastPrinted>
  <dcterms:created xsi:type="dcterms:W3CDTF">2013-04-25T20:01:00Z</dcterms:created>
  <dcterms:modified xsi:type="dcterms:W3CDTF">2013-04-26T13:16:00Z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